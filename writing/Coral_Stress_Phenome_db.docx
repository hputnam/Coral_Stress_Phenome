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40EA2" w14:textId="65A47DC8" w:rsidR="00A84AB6" w:rsidRPr="00556AC2" w:rsidRDefault="00ED50FC" w:rsidP="00753FCD">
      <w:pPr>
        <w:rPr>
          <w:b/>
          <w:sz w:val="28"/>
          <w:szCs w:val="28"/>
        </w:rPr>
      </w:pPr>
      <w:r w:rsidRPr="00556AC2">
        <w:rPr>
          <w:b/>
          <w:sz w:val="28"/>
          <w:szCs w:val="28"/>
        </w:rPr>
        <w:t>A</w:t>
      </w:r>
      <w:r w:rsidR="002D22B8" w:rsidRPr="00556AC2">
        <w:rPr>
          <w:b/>
          <w:sz w:val="28"/>
          <w:szCs w:val="28"/>
        </w:rPr>
        <w:t xml:space="preserve"> tale of two corals</w:t>
      </w:r>
      <w:r w:rsidRPr="00556AC2">
        <w:rPr>
          <w:b/>
          <w:sz w:val="28"/>
          <w:szCs w:val="28"/>
        </w:rPr>
        <w:t xml:space="preserve">: </w:t>
      </w:r>
      <w:r w:rsidR="002D22B8" w:rsidRPr="00556AC2">
        <w:rPr>
          <w:b/>
          <w:sz w:val="28"/>
          <w:szCs w:val="28"/>
        </w:rPr>
        <w:t>m</w:t>
      </w:r>
      <w:r w:rsidRPr="00556AC2">
        <w:rPr>
          <w:b/>
          <w:sz w:val="28"/>
          <w:szCs w:val="28"/>
        </w:rPr>
        <w:t>ulti-</w:t>
      </w:r>
      <w:proofErr w:type="spellStart"/>
      <w:r w:rsidRPr="00556AC2">
        <w:rPr>
          <w:b/>
          <w:sz w:val="28"/>
          <w:szCs w:val="28"/>
        </w:rPr>
        <w:t>omic</w:t>
      </w:r>
      <w:proofErr w:type="spellEnd"/>
      <w:r w:rsidRPr="00556AC2">
        <w:rPr>
          <w:b/>
          <w:sz w:val="28"/>
          <w:szCs w:val="28"/>
        </w:rPr>
        <w:t xml:space="preserve"> stress signals and ecological outcomes diverge in two sympatric Hawaiian coral species </w:t>
      </w:r>
    </w:p>
    <w:p w14:paraId="09522529" w14:textId="77777777" w:rsidR="00A84AB6" w:rsidRDefault="00A84AB6" w:rsidP="00753FCD">
      <w:pPr>
        <w:rPr>
          <w:b/>
        </w:rPr>
      </w:pPr>
    </w:p>
    <w:p w14:paraId="2F68543C" w14:textId="77777777" w:rsidR="00A84AB6" w:rsidRDefault="00ED50FC" w:rsidP="00753FCD">
      <w:pPr>
        <w:rPr>
          <w:b/>
        </w:rPr>
      </w:pPr>
      <w:r>
        <w:rPr>
          <w:b/>
        </w:rPr>
        <w:t>Authors (Order to be finalized)</w:t>
      </w:r>
    </w:p>
    <w:p w14:paraId="5074606E" w14:textId="548AA8DC" w:rsidR="00A84AB6" w:rsidRDefault="00ED50FC" w:rsidP="00753FCD">
      <w:r>
        <w:t xml:space="preserve">Timothy G. Stephens, Emma L. Strand, Amanda Williams, Eric N. Chiles, </w:t>
      </w:r>
      <w:proofErr w:type="spellStart"/>
      <w:r>
        <w:t>Jananan</w:t>
      </w:r>
      <w:proofErr w:type="spellEnd"/>
      <w:r>
        <w:t xml:space="preserve"> S. </w:t>
      </w:r>
      <w:proofErr w:type="spellStart"/>
      <w:r>
        <w:t>Pathmanathan</w:t>
      </w:r>
      <w:proofErr w:type="spellEnd"/>
      <w:r>
        <w:t xml:space="preserve">, </w:t>
      </w:r>
      <w:proofErr w:type="spellStart"/>
      <w:r>
        <w:t>Xiaoyang</w:t>
      </w:r>
      <w:proofErr w:type="spellEnd"/>
      <w:r>
        <w:t xml:space="preserve"> </w:t>
      </w:r>
      <w:proofErr w:type="spellStart"/>
      <w:r>
        <w:t>Su</w:t>
      </w:r>
      <w:proofErr w:type="spellEnd"/>
      <w:r>
        <w:t>, Hollie M. Putnam, and Debashish Bhattacharya</w:t>
      </w:r>
    </w:p>
    <w:p w14:paraId="1BA4459D" w14:textId="77777777" w:rsidR="00A84AB6" w:rsidRDefault="00A84AB6" w:rsidP="00753FCD"/>
    <w:p w14:paraId="080F4FDC" w14:textId="77777777" w:rsidR="00A84AB6" w:rsidRDefault="00ED50FC" w:rsidP="00753FCD">
      <w:pPr>
        <w:rPr>
          <w:b/>
        </w:rPr>
      </w:pPr>
      <w:r>
        <w:rPr>
          <w:b/>
        </w:rPr>
        <w:t>Affiliations</w:t>
      </w:r>
    </w:p>
    <w:p w14:paraId="4E776AC3" w14:textId="77777777" w:rsidR="00A84AB6" w:rsidRDefault="00ED50FC" w:rsidP="00753FCD">
      <w:r>
        <w:t>Department of Biochemistry and Microbiology, Rutgers University, New Brunswick, NJ 08901, USA</w:t>
      </w:r>
    </w:p>
    <w:p w14:paraId="56478B63" w14:textId="77777777" w:rsidR="00A84AB6" w:rsidRDefault="00ED50FC" w:rsidP="00753FCD">
      <w:r>
        <w:t>Microbial Biology Graduate Program, Rutgers University, New Brunswick, NJ 08901, USA Metabolomics Shared Resource, Rutgers Cancer Institute of New Jersey, Rutgers University, New Brunswick, NJ 08901, USA</w:t>
      </w:r>
    </w:p>
    <w:p w14:paraId="11BB38EC" w14:textId="77777777" w:rsidR="00A84AB6" w:rsidRDefault="00ED50FC" w:rsidP="00753FCD">
      <w:r>
        <w:t>Department of Medicine, Division of Endocrinology, Robert Wood Johnson Medical School, Rutgers University, New Brunswick, NJ 08901, USA</w:t>
      </w:r>
    </w:p>
    <w:p w14:paraId="5683750C" w14:textId="77777777" w:rsidR="00A84AB6" w:rsidRDefault="00ED50FC" w:rsidP="00753FCD">
      <w:r>
        <w:t>Department of Biological Sciences, University of Rhode Island, Kingston, RI 02881, USA</w:t>
      </w:r>
    </w:p>
    <w:p w14:paraId="0C2E39DC" w14:textId="77777777" w:rsidR="00A84AB6" w:rsidRDefault="00A84AB6" w:rsidP="00753FCD"/>
    <w:p w14:paraId="646E60FF" w14:textId="77777777" w:rsidR="00A84AB6" w:rsidRDefault="00ED50FC" w:rsidP="00753FCD">
      <w:r>
        <w:t>*Corresponding authors: Hollie M. Putnam, Debashish Bhattacharya</w:t>
      </w:r>
    </w:p>
    <w:p w14:paraId="798BF9B0" w14:textId="77777777" w:rsidR="00A84AB6" w:rsidRDefault="00ED50FC" w:rsidP="00753FCD">
      <w:r>
        <w:t>Email: hputnam@uri.edu, d.bhattacharya@rutgers.edu.</w:t>
      </w:r>
    </w:p>
    <w:p w14:paraId="09F6DA17" w14:textId="77777777" w:rsidR="00A84AB6" w:rsidRDefault="00A84AB6" w:rsidP="00753FCD">
      <w:pPr>
        <w:rPr>
          <w:b/>
        </w:rPr>
      </w:pPr>
    </w:p>
    <w:p w14:paraId="5E194F4A" w14:textId="68343CC9" w:rsidR="00A84AB6" w:rsidRDefault="00ED50FC" w:rsidP="00753FCD">
      <w:pPr>
        <w:rPr>
          <w:b/>
        </w:rPr>
      </w:pPr>
      <w:r>
        <w:rPr>
          <w:b/>
        </w:rPr>
        <w:t xml:space="preserve">Author Contributions: </w:t>
      </w:r>
      <w:r>
        <w:t xml:space="preserve">HMP and DB conceived the project. </w:t>
      </w:r>
      <w:r w:rsidR="00E10151">
        <w:t xml:space="preserve">DB, ??? wrote the draft manuscript. </w:t>
      </w:r>
      <w:r>
        <w:t>HMP and ES conducted the coral experiments and provided coral tissues for analysis. XS and ECN provided metabolomic resources and aided in data interpretation. TS performed the bioinformatic analyses. TS, HMP, ES, AW, EC, performed the statistical analysis. All authors contributed provided written feedback</w:t>
      </w:r>
      <w:r w:rsidR="00E10151">
        <w:t xml:space="preserve"> to the draft manuscript</w:t>
      </w:r>
      <w:r>
        <w:t xml:space="preserve">. </w:t>
      </w:r>
    </w:p>
    <w:p w14:paraId="0C03A6CC" w14:textId="77777777" w:rsidR="00A84AB6" w:rsidRDefault="00ED50FC" w:rsidP="00753FCD">
      <w:r>
        <w:rPr>
          <w:b/>
        </w:rPr>
        <w:t xml:space="preserve">Competing Interest Statement: </w:t>
      </w:r>
      <w:r>
        <w:t xml:space="preserve">The authors declare no competing interest. </w:t>
      </w:r>
    </w:p>
    <w:p w14:paraId="03229C95" w14:textId="77777777" w:rsidR="00A84AB6" w:rsidRDefault="00A84AB6" w:rsidP="00753FCD">
      <w:pPr>
        <w:rPr>
          <w:b/>
        </w:rPr>
      </w:pPr>
    </w:p>
    <w:p w14:paraId="61DDA3A5" w14:textId="77777777" w:rsidR="00A84AB6" w:rsidRDefault="00ED50FC" w:rsidP="00753FCD">
      <w:pPr>
        <w:rPr>
          <w:b/>
        </w:rPr>
      </w:pPr>
      <w:r>
        <w:rPr>
          <w:b/>
        </w:rPr>
        <w:t>Classification: Biological Sciences, Evolution.</w:t>
      </w:r>
    </w:p>
    <w:p w14:paraId="0EDBCE88" w14:textId="77777777" w:rsidR="00A84AB6" w:rsidRDefault="00A84AB6" w:rsidP="00753FCD">
      <w:pPr>
        <w:rPr>
          <w:b/>
        </w:rPr>
      </w:pPr>
    </w:p>
    <w:p w14:paraId="218EFCDE" w14:textId="77777777" w:rsidR="00A84AB6" w:rsidRDefault="00ED50FC" w:rsidP="00753FCD">
      <w:r>
        <w:rPr>
          <w:b/>
        </w:rPr>
        <w:t xml:space="preserve">Keywords: </w:t>
      </w:r>
      <w:r>
        <w:t xml:space="preserve">coral thermal stress, multi-omics, </w:t>
      </w:r>
    </w:p>
    <w:p w14:paraId="058792BD" w14:textId="77777777" w:rsidR="00A84AB6" w:rsidRDefault="00A84AB6" w:rsidP="00753FCD"/>
    <w:p w14:paraId="3D151814" w14:textId="77777777" w:rsidR="00A84AB6" w:rsidRDefault="00ED50FC" w:rsidP="00753FCD">
      <w:r>
        <w:rPr>
          <w:b/>
        </w:rPr>
        <w:t>Supplementary methods:</w:t>
      </w:r>
      <w:r>
        <w:t xml:space="preserve"> </w:t>
      </w:r>
      <w:hyperlink r:id="rId7">
        <w:r>
          <w:rPr>
            <w:color w:val="1155CC"/>
            <w:u w:val="single"/>
          </w:rPr>
          <w:t>link</w:t>
        </w:r>
      </w:hyperlink>
    </w:p>
    <w:p w14:paraId="6D4992AD" w14:textId="77777777" w:rsidR="00A84AB6" w:rsidRDefault="00A84AB6" w:rsidP="00753FCD">
      <w:pPr>
        <w:rPr>
          <w:b/>
        </w:rPr>
      </w:pPr>
    </w:p>
    <w:p w14:paraId="3A8CE7C4" w14:textId="77777777" w:rsidR="00A84AB6" w:rsidRDefault="00ED50FC" w:rsidP="00753FCD">
      <w:pPr>
        <w:rPr>
          <w:b/>
        </w:rPr>
      </w:pPr>
      <w:r>
        <w:rPr>
          <w:b/>
        </w:rPr>
        <w:t xml:space="preserve">NCBI Accession: </w:t>
      </w:r>
    </w:p>
    <w:p w14:paraId="4AA419DA" w14:textId="77777777" w:rsidR="00A84AB6" w:rsidRDefault="00A84AB6" w:rsidP="00753FCD">
      <w:pPr>
        <w:rPr>
          <w:b/>
        </w:rPr>
      </w:pPr>
    </w:p>
    <w:p w14:paraId="14809D42" w14:textId="77777777" w:rsidR="00A84AB6" w:rsidRDefault="00ED50FC" w:rsidP="00753FCD">
      <w:r>
        <w:rPr>
          <w:b/>
        </w:rPr>
        <w:t>Data Link:</w:t>
      </w:r>
      <w:r>
        <w:t xml:space="preserve"> </w:t>
      </w:r>
      <w:hyperlink r:id="rId8">
        <w:r>
          <w:rPr>
            <w:color w:val="1155CC"/>
            <w:u w:val="single"/>
          </w:rPr>
          <w:t>https://osf.io/gvhkx/</w:t>
        </w:r>
      </w:hyperlink>
      <w:r>
        <w:t xml:space="preserve"> and </w:t>
      </w:r>
      <w:hyperlink r:id="rId9">
        <w:r>
          <w:rPr>
            <w:color w:val="1155CC"/>
            <w:u w:val="single"/>
          </w:rPr>
          <w:t>https://github.com/hputnam/Coral_Stress_Phenome</w:t>
        </w:r>
      </w:hyperlink>
    </w:p>
    <w:p w14:paraId="251DB762" w14:textId="77777777" w:rsidR="00A84AB6" w:rsidRDefault="00A84AB6" w:rsidP="00753FCD"/>
    <w:p w14:paraId="0010EC3E" w14:textId="77777777" w:rsidR="00A84AB6" w:rsidRDefault="00A84AB6" w:rsidP="00753FCD">
      <w:pPr>
        <w:rPr>
          <w:b/>
        </w:rPr>
      </w:pPr>
    </w:p>
    <w:p w14:paraId="2443BE7F" w14:textId="77777777" w:rsidR="00A84AB6" w:rsidRDefault="00A84AB6" w:rsidP="00753FCD">
      <w:pPr>
        <w:rPr>
          <w:b/>
        </w:rPr>
      </w:pPr>
    </w:p>
    <w:p w14:paraId="55EFDBEA" w14:textId="77777777" w:rsidR="00A84AB6" w:rsidRDefault="00A84AB6" w:rsidP="00753FCD">
      <w:pPr>
        <w:rPr>
          <w:b/>
        </w:rPr>
      </w:pPr>
    </w:p>
    <w:p w14:paraId="6DD475F3" w14:textId="77777777" w:rsidR="00A84AB6" w:rsidRDefault="00A84AB6" w:rsidP="00753FCD">
      <w:pPr>
        <w:rPr>
          <w:b/>
        </w:rPr>
      </w:pPr>
    </w:p>
    <w:p w14:paraId="0ABDD23B" w14:textId="77777777" w:rsidR="00A84AB6" w:rsidRDefault="00A84AB6" w:rsidP="00753FCD">
      <w:pPr>
        <w:rPr>
          <w:b/>
        </w:rPr>
      </w:pPr>
    </w:p>
    <w:p w14:paraId="2F36EB17" w14:textId="77777777" w:rsidR="00A84AB6" w:rsidRDefault="00A84AB6" w:rsidP="00753FCD">
      <w:pPr>
        <w:rPr>
          <w:b/>
        </w:rPr>
      </w:pPr>
    </w:p>
    <w:p w14:paraId="68E59A09" w14:textId="77777777" w:rsidR="00A84AB6" w:rsidRDefault="00A84AB6" w:rsidP="00753FCD">
      <w:pPr>
        <w:rPr>
          <w:b/>
        </w:rPr>
      </w:pPr>
    </w:p>
    <w:p w14:paraId="04836D51" w14:textId="182CFC05" w:rsidR="00A84AB6" w:rsidRDefault="00ED50FC" w:rsidP="00753FCD">
      <w:pPr>
        <w:rPr>
          <w:b/>
        </w:rPr>
      </w:pPr>
      <w:r>
        <w:rPr>
          <w:b/>
        </w:rPr>
        <w:lastRenderedPageBreak/>
        <w:t>Abstract</w:t>
      </w:r>
      <w:r w:rsidR="00556AC2">
        <w:rPr>
          <w:b/>
        </w:rPr>
        <w:t xml:space="preserve"> and Rationale</w:t>
      </w:r>
      <w:r>
        <w:rPr>
          <w:b/>
        </w:rPr>
        <w:t xml:space="preserve"> </w:t>
      </w:r>
    </w:p>
    <w:p w14:paraId="41058183" w14:textId="7158847C" w:rsidR="00A84AB6" w:rsidRDefault="00ED50FC" w:rsidP="00753FCD">
      <w:r>
        <w:t xml:space="preserve">Abiotic stress poses significant risk to coral </w:t>
      </w:r>
      <w:proofErr w:type="spellStart"/>
      <w:r>
        <w:t>holobionts</w:t>
      </w:r>
      <w:proofErr w:type="spellEnd"/>
      <w:r>
        <w:t xml:space="preserve"> with thermal and pH fluctuation being two of the main drivers of reef damage under climate change. Here we used multi-omics methods to study the response to thermal and pH stress, both alone and in combination, over a 12</w:t>
      </w:r>
      <w:r w:rsidR="002D22B8">
        <w:t>-</w:t>
      </w:r>
      <w:r>
        <w:t xml:space="preserve">week period in two divergent Hawaiian coral species. One, </w:t>
      </w:r>
      <w:r>
        <w:rPr>
          <w:i/>
        </w:rPr>
        <w:t>Montipora capitata</w:t>
      </w:r>
      <w:r>
        <w:t xml:space="preserve">, is highly resilient, able to use thick tissue reserves and heterotrophic feeding to survive periods of bleaching, whereas the second, </w:t>
      </w:r>
      <w:r>
        <w:rPr>
          <w:i/>
        </w:rPr>
        <w:t>Pocillopora acuta</w:t>
      </w:r>
      <w:r>
        <w:t xml:space="preserve">, is stress sensitive, more dependent on algal symbiont photosynthesis-derived energy resources, with thin tissues that bleach readily. These corals offer, therefore, distinct models for understanding the nature and sources of stress signals in </w:t>
      </w:r>
      <w:proofErr w:type="spellStart"/>
      <w:r>
        <w:t>holobionts</w:t>
      </w:r>
      <w:proofErr w:type="spellEnd"/>
      <w:r>
        <w:t xml:space="preserve">. We took two different approaches to this problem. The first was conventional, whereby we gathered physiological, eukaryotic gene expression, holobiont polar metabolomic, and algal symbiont composition data and used linear and network approaches to partition the data into the animal and algal components. These results allowed us to identify the major genes, metabolites, and gene-metabolite interactions that comprise the pre-bleaching, bleaching, and recovery phases in </w:t>
      </w:r>
      <w:r>
        <w:rPr>
          <w:i/>
        </w:rPr>
        <w:t>M. capitata</w:t>
      </w:r>
      <w:r>
        <w:t xml:space="preserve"> and the stress-related gene expression “toolkit” in </w:t>
      </w:r>
      <w:r>
        <w:rPr>
          <w:i/>
        </w:rPr>
        <w:t>P. acuta</w:t>
      </w:r>
      <w:r>
        <w:t xml:space="preserve"> under the single and multi-stressor condition. These data demonstrate...      </w:t>
      </w:r>
    </w:p>
    <w:p w14:paraId="0B464434" w14:textId="77777777" w:rsidR="00A84AB6" w:rsidRDefault="00A84AB6" w:rsidP="00753FCD"/>
    <w:p w14:paraId="21B3288E" w14:textId="342E0C93" w:rsidR="00A84AB6" w:rsidRDefault="00556AC2" w:rsidP="00753FCD">
      <w:r>
        <w:t xml:space="preserve">Still to be worked out: </w:t>
      </w:r>
      <w:r w:rsidR="00ED50FC">
        <w:t xml:space="preserve">The second approach considered the holobiont as a single cell (coral </w:t>
      </w:r>
      <w:proofErr w:type="spellStart"/>
      <w:r w:rsidR="00ED50FC">
        <w:rPr>
          <w:i/>
        </w:rPr>
        <w:t>holocell</w:t>
      </w:r>
      <w:proofErr w:type="spellEnd"/>
      <w:r w:rsidR="00ED50FC">
        <w:t xml:space="preserve">) in which small polar metabolites were assumed to flow freely between the animal, algal, and microbiome components. We studied overall eukaryotic gene-holobiont metabolite interactions in </w:t>
      </w:r>
      <w:r w:rsidR="00ED50FC">
        <w:rPr>
          <w:i/>
        </w:rPr>
        <w:t>M. capitata</w:t>
      </w:r>
      <w:r w:rsidR="00ED50FC">
        <w:t xml:space="preserve"> </w:t>
      </w:r>
      <w:r>
        <w:t xml:space="preserve">and </w:t>
      </w:r>
      <w:r w:rsidRPr="00556AC2">
        <w:rPr>
          <w:i/>
          <w:iCs/>
        </w:rPr>
        <w:t>P. acuta</w:t>
      </w:r>
      <w:r>
        <w:t xml:space="preserve"> </w:t>
      </w:r>
      <w:r w:rsidR="00ED50FC">
        <w:t xml:space="preserve">to gain a symbiosis-based perspective on the stress response. Corals have a relatively simple morphology and millions of algal cells, housed in </w:t>
      </w:r>
      <w:proofErr w:type="spellStart"/>
      <w:r w:rsidR="00ED50FC">
        <w:t>symbiosome</w:t>
      </w:r>
      <w:proofErr w:type="spellEnd"/>
      <w:r w:rsidR="00ED50FC">
        <w:t xml:space="preserve"> compartments, are packed tightly into the polyp. Therefore, we reasoned that stress pathways that are regulated by metabolites may strongly intersect and potentially be coordinated in the </w:t>
      </w:r>
      <w:proofErr w:type="spellStart"/>
      <w:r w:rsidR="00ED50FC">
        <w:rPr>
          <w:i/>
        </w:rPr>
        <w:t>holocell</w:t>
      </w:r>
      <w:proofErr w:type="spellEnd"/>
      <w:r w:rsidR="00ED50FC">
        <w:t>. These data demonstrate…</w:t>
      </w:r>
    </w:p>
    <w:p w14:paraId="712782C2" w14:textId="77777777" w:rsidR="00A84AB6" w:rsidRDefault="00A84AB6" w:rsidP="00753FCD"/>
    <w:p w14:paraId="13D04F01" w14:textId="77777777" w:rsidR="00A84AB6" w:rsidRDefault="00ED50FC" w:rsidP="00753FCD">
      <w:r>
        <w:t xml:space="preserve">The conventional and </w:t>
      </w:r>
      <w:proofErr w:type="spellStart"/>
      <w:r>
        <w:rPr>
          <w:i/>
        </w:rPr>
        <w:t>holocell</w:t>
      </w:r>
      <w:proofErr w:type="spellEnd"/>
      <w:r>
        <w:t xml:space="preserve"> approaches to the coral holobiont stress phenome showcase the extent to which natural selection drives the evolution of divergent survival strategies in sympatric species. What overall insights can we learn about the resilience strategies in different coral species? Details follow here...   </w:t>
      </w:r>
    </w:p>
    <w:p w14:paraId="39739D06" w14:textId="77777777" w:rsidR="00A84AB6" w:rsidRDefault="00A84AB6" w:rsidP="00753FCD"/>
    <w:p w14:paraId="235BC9D8" w14:textId="1A2B2299" w:rsidR="00A84AB6" w:rsidRDefault="00ED50FC" w:rsidP="00753FCD">
      <w:r>
        <w:t>What did we learn by using these two approaches and what are the next steps? Can we change how we think about corals to foster more realistic conservation strategies?</w:t>
      </w:r>
    </w:p>
    <w:p w14:paraId="03DB1270" w14:textId="065F17C6" w:rsidR="003C2564" w:rsidRDefault="003C2564">
      <w:r>
        <w:br w:type="page"/>
      </w:r>
    </w:p>
    <w:p w14:paraId="2D0F9F99" w14:textId="29724F11" w:rsidR="00A84AB6" w:rsidRPr="00921514" w:rsidRDefault="00ED50FC" w:rsidP="00753FCD">
      <w:pPr>
        <w:rPr>
          <w:b/>
          <w:sz w:val="24"/>
          <w:szCs w:val="24"/>
        </w:rPr>
      </w:pPr>
      <w:r w:rsidRPr="00921514">
        <w:rPr>
          <w:b/>
          <w:sz w:val="24"/>
          <w:szCs w:val="24"/>
        </w:rPr>
        <w:lastRenderedPageBreak/>
        <w:t>Introduction</w:t>
      </w:r>
    </w:p>
    <w:p w14:paraId="7B9B6F16" w14:textId="3FE35BC0" w:rsidR="00571E8E" w:rsidRDefault="00753FCD" w:rsidP="00753FCD">
      <w:r w:rsidRPr="00A17E25">
        <w:rPr>
          <w:color w:val="000000" w:themeColor="text1"/>
        </w:rPr>
        <w:t>Sessile marine organisms must evolve specialized reproductive strategies and cope with stress over the course of their lifespan</w:t>
      </w:r>
      <w:r>
        <w:rPr>
          <w:color w:val="000000" w:themeColor="text1"/>
        </w:rPr>
        <w:t xml:space="preserve"> (</w:t>
      </w:r>
      <w:proofErr w:type="spellStart"/>
      <w:r w:rsidRPr="00A17E25">
        <w:rPr>
          <w:noProof/>
          <w:color w:val="000000" w:themeColor="text1"/>
        </w:rPr>
        <w:t>Strathmann</w:t>
      </w:r>
      <w:proofErr w:type="spellEnd"/>
      <w:r>
        <w:rPr>
          <w:noProof/>
          <w:color w:val="000000" w:themeColor="text1"/>
        </w:rPr>
        <w:t xml:space="preserve"> 1990</w:t>
      </w:r>
      <w:r>
        <w:rPr>
          <w:color w:val="000000" w:themeColor="text1"/>
        </w:rPr>
        <w:t>)</w:t>
      </w:r>
      <w:r w:rsidRPr="00A17E25">
        <w:rPr>
          <w:color w:val="000000" w:themeColor="text1"/>
        </w:rPr>
        <w:t>. For reef-building corals (Scleractinia), the inability to respond to sustained thermal stress or environmental insults can result in dysbiosis and the subsequent loss of the dinoflagellate algal endosymbionts (Symbiodiniaceae) that sustain them. This process</w:t>
      </w:r>
      <w:r w:rsidR="005D60C9">
        <w:rPr>
          <w:color w:val="000000" w:themeColor="text1"/>
        </w:rPr>
        <w:t>,</w:t>
      </w:r>
      <w:r w:rsidRPr="00A17E25">
        <w:rPr>
          <w:color w:val="000000" w:themeColor="text1"/>
        </w:rPr>
        <w:t xml:space="preserve"> known as “bleaching” (due to the loss of </w:t>
      </w:r>
      <w:del w:id="0" w:author="Hollie Putnam" w:date="2021-05-17T14:51:00Z">
        <w:r w:rsidRPr="00A17E25" w:rsidDel="00166646">
          <w:rPr>
            <w:color w:val="000000" w:themeColor="text1"/>
          </w:rPr>
          <w:delText xml:space="preserve">color </w:delText>
        </w:r>
      </w:del>
      <w:ins w:id="1" w:author="Hollie Putnam" w:date="2021-05-17T14:51:00Z">
        <w:r w:rsidR="00166646">
          <w:rPr>
            <w:color w:val="000000" w:themeColor="text1"/>
          </w:rPr>
          <w:t>endosymbiotic algae</w:t>
        </w:r>
        <w:r w:rsidR="00166646" w:rsidRPr="00A17E25">
          <w:rPr>
            <w:color w:val="000000" w:themeColor="text1"/>
          </w:rPr>
          <w:t xml:space="preserve"> </w:t>
        </w:r>
      </w:ins>
      <w:r w:rsidRPr="00A17E25">
        <w:rPr>
          <w:color w:val="000000" w:themeColor="text1"/>
        </w:rPr>
        <w:t xml:space="preserve">in corals </w:t>
      </w:r>
      <w:del w:id="2" w:author="Hollie Putnam" w:date="2021-05-17T14:51:00Z">
        <w:r w:rsidRPr="00A17E25" w:rsidDel="00166646">
          <w:rPr>
            <w:color w:val="000000" w:themeColor="text1"/>
          </w:rPr>
          <w:delText>conferred by the algae</w:delText>
        </w:r>
      </w:del>
      <w:ins w:id="3" w:author="Hollie Putnam" w:date="2021-05-17T14:51:00Z">
        <w:r w:rsidR="00166646">
          <w:rPr>
            <w:color w:val="000000" w:themeColor="text1"/>
          </w:rPr>
          <w:t>that confer their color</w:t>
        </w:r>
      </w:ins>
      <w:r w:rsidRPr="00A17E25">
        <w:rPr>
          <w:color w:val="000000" w:themeColor="text1"/>
        </w:rPr>
        <w:t>)</w:t>
      </w:r>
      <w:r w:rsidR="005D60C9">
        <w:rPr>
          <w:color w:val="000000" w:themeColor="text1"/>
        </w:rPr>
        <w:t>,</w:t>
      </w:r>
      <w:r w:rsidRPr="00A17E25">
        <w:rPr>
          <w:color w:val="000000" w:themeColor="text1"/>
        </w:rPr>
        <w:t xml:space="preserve"> may lead to coral mortality and widespread reef degradation</w:t>
      </w:r>
      <w:r>
        <w:rPr>
          <w:color w:val="000000" w:themeColor="text1"/>
        </w:rPr>
        <w:t xml:space="preserve"> (</w:t>
      </w:r>
      <w:r w:rsidRPr="00A17E25">
        <w:rPr>
          <w:color w:val="000000" w:themeColor="text1"/>
        </w:rPr>
        <w:t>Muscatine</w:t>
      </w:r>
      <w:r>
        <w:rPr>
          <w:color w:val="000000" w:themeColor="text1"/>
        </w:rPr>
        <w:t xml:space="preserve"> and Porter 1977; </w:t>
      </w:r>
      <w:r w:rsidRPr="00A17E25">
        <w:rPr>
          <w:color w:val="000000" w:themeColor="text1"/>
        </w:rPr>
        <w:t>National Academies of Sciences, Engineering, and Medicine</w:t>
      </w:r>
      <w:r>
        <w:rPr>
          <w:color w:val="000000" w:themeColor="text1"/>
        </w:rPr>
        <w:t xml:space="preserve"> 2019)</w:t>
      </w:r>
      <w:r w:rsidRPr="00A17E25">
        <w:rPr>
          <w:color w:val="000000" w:themeColor="text1"/>
        </w:rPr>
        <w:t xml:space="preserve">. Therefore, </w:t>
      </w:r>
      <w:r>
        <w:rPr>
          <w:color w:val="000000" w:themeColor="text1"/>
        </w:rPr>
        <w:t xml:space="preserve">there is an urgent need to understand </w:t>
      </w:r>
      <w:r w:rsidRPr="00A17E25">
        <w:rPr>
          <w:color w:val="000000" w:themeColor="text1"/>
        </w:rPr>
        <w:t>the response of the coral holobiont</w:t>
      </w:r>
      <w:r>
        <w:rPr>
          <w:color w:val="000000" w:themeColor="text1"/>
        </w:rPr>
        <w:t xml:space="preserve"> (</w:t>
      </w:r>
      <w:r w:rsidRPr="00A17E25">
        <w:rPr>
          <w:color w:val="000000" w:themeColor="text1"/>
        </w:rPr>
        <w:t>cnidarian host, algal symbionts, prokaryote microbiome, viruses</w:t>
      </w:r>
      <w:r>
        <w:rPr>
          <w:color w:val="000000" w:themeColor="text1"/>
        </w:rPr>
        <w:t xml:space="preserve">; </w:t>
      </w:r>
      <w:r w:rsidRPr="00A17E25">
        <w:rPr>
          <w:noProof/>
          <w:color w:val="000000" w:themeColor="text1"/>
        </w:rPr>
        <w:t>Knowlton</w:t>
      </w:r>
      <w:r>
        <w:rPr>
          <w:noProof/>
          <w:color w:val="000000" w:themeColor="text1"/>
        </w:rPr>
        <w:t xml:space="preserve"> and </w:t>
      </w:r>
      <w:r w:rsidRPr="00A17E25">
        <w:rPr>
          <w:noProof/>
          <w:color w:val="000000" w:themeColor="text1"/>
        </w:rPr>
        <w:t>Rohwer</w:t>
      </w:r>
      <w:r>
        <w:rPr>
          <w:noProof/>
          <w:color w:val="000000" w:themeColor="text1"/>
        </w:rPr>
        <w:t xml:space="preserve"> 2003; </w:t>
      </w:r>
      <w:r>
        <w:rPr>
          <w:color w:val="000000" w:themeColor="text1"/>
        </w:rPr>
        <w:t xml:space="preserve">Bosch and </w:t>
      </w:r>
      <w:r w:rsidRPr="00A17E25">
        <w:rPr>
          <w:noProof/>
          <w:color w:val="000000" w:themeColor="text1"/>
        </w:rPr>
        <w:t>McFall-Ngai</w:t>
      </w:r>
      <w:r>
        <w:rPr>
          <w:noProof/>
          <w:color w:val="000000" w:themeColor="text1"/>
        </w:rPr>
        <w:t xml:space="preserve"> 2011</w:t>
      </w:r>
      <w:r w:rsidRPr="00A17E25">
        <w:rPr>
          <w:color w:val="000000" w:themeColor="text1"/>
        </w:rPr>
        <w:t>) to climate change-associated stressors, in particular, increased sea surface temperature and ocean acidification</w:t>
      </w:r>
      <w:r>
        <w:rPr>
          <w:color w:val="000000" w:themeColor="text1"/>
        </w:rPr>
        <w:t xml:space="preserve"> (</w:t>
      </w:r>
      <w:proofErr w:type="spellStart"/>
      <w:r w:rsidRPr="00A17E25">
        <w:rPr>
          <w:noProof/>
          <w:color w:val="000000" w:themeColor="text1"/>
        </w:rPr>
        <w:t>Hoegh</w:t>
      </w:r>
      <w:proofErr w:type="spellEnd"/>
      <w:r w:rsidRPr="00A17E25">
        <w:rPr>
          <w:noProof/>
          <w:color w:val="000000" w:themeColor="text1"/>
        </w:rPr>
        <w:t>-Guldberg</w:t>
      </w:r>
      <w:r>
        <w:rPr>
          <w:noProof/>
          <w:color w:val="000000" w:themeColor="text1"/>
        </w:rPr>
        <w:t xml:space="preserve"> et al. 2007</w:t>
      </w:r>
      <w:r>
        <w:rPr>
          <w:color w:val="000000" w:themeColor="text1"/>
        </w:rPr>
        <w:t>)</w:t>
      </w:r>
      <w:r w:rsidRPr="00A17E25">
        <w:rPr>
          <w:color w:val="000000" w:themeColor="text1"/>
        </w:rPr>
        <w:t xml:space="preserve">. A </w:t>
      </w:r>
      <w:r>
        <w:rPr>
          <w:color w:val="000000" w:themeColor="text1"/>
        </w:rPr>
        <w:t xml:space="preserve">potentially illuminating model for studying coral stress responses is to compare sympatric species that, although sharing the same habitat and stressors, have diverged in their </w:t>
      </w:r>
      <w:del w:id="4" w:author="Hollie Putnam" w:date="2021-05-17T14:52:00Z">
        <w:r w:rsidDel="00166646">
          <w:rPr>
            <w:color w:val="000000" w:themeColor="text1"/>
          </w:rPr>
          <w:delText xml:space="preserve">ecological </w:delText>
        </w:r>
      </w:del>
      <w:ins w:id="5" w:author="Hollie Putnam" w:date="2021-05-17T14:52:00Z">
        <w:r w:rsidR="00166646">
          <w:rPr>
            <w:color w:val="000000" w:themeColor="text1"/>
          </w:rPr>
          <w:t>physiological</w:t>
        </w:r>
        <w:r w:rsidR="00166646">
          <w:rPr>
            <w:color w:val="000000" w:themeColor="text1"/>
          </w:rPr>
          <w:t xml:space="preserve"> </w:t>
        </w:r>
      </w:ins>
      <w:r>
        <w:rPr>
          <w:color w:val="000000" w:themeColor="text1"/>
        </w:rPr>
        <w:t>strategies for survival. These differences are expected to impact genome-wide responses to stress that can be elucidated using multi-omics methods. Here we focus on such a model in Hawaiian</w:t>
      </w:r>
      <w:r w:rsidR="00105B5C">
        <w:rPr>
          <w:color w:val="000000" w:themeColor="text1"/>
        </w:rPr>
        <w:t xml:space="preserve"> waters</w:t>
      </w:r>
      <w:r>
        <w:rPr>
          <w:color w:val="000000" w:themeColor="text1"/>
        </w:rPr>
        <w:t>. The ta</w:t>
      </w:r>
      <w:r w:rsidR="00746F03">
        <w:rPr>
          <w:color w:val="000000" w:themeColor="text1"/>
        </w:rPr>
        <w:t>r</w:t>
      </w:r>
      <w:r>
        <w:rPr>
          <w:color w:val="000000" w:themeColor="text1"/>
        </w:rPr>
        <w:t>gets of our st</w:t>
      </w:r>
      <w:r w:rsidR="00746F03">
        <w:rPr>
          <w:color w:val="000000" w:themeColor="text1"/>
        </w:rPr>
        <w:t>u</w:t>
      </w:r>
      <w:r>
        <w:rPr>
          <w:color w:val="000000" w:themeColor="text1"/>
        </w:rPr>
        <w:t>dy</w:t>
      </w:r>
      <w:r w:rsidR="00746F03">
        <w:rPr>
          <w:color w:val="000000" w:themeColor="text1"/>
        </w:rPr>
        <w:t xml:space="preserve">, the rice coral </w:t>
      </w:r>
      <w:r w:rsidR="00746F03" w:rsidRPr="00746F03">
        <w:rPr>
          <w:i/>
          <w:iCs/>
          <w:color w:val="000000" w:themeColor="text1"/>
        </w:rPr>
        <w:t>Montipora capitata</w:t>
      </w:r>
      <w:r w:rsidR="00746F03">
        <w:rPr>
          <w:color w:val="000000" w:themeColor="text1"/>
        </w:rPr>
        <w:t xml:space="preserve"> and the </w:t>
      </w:r>
      <w:r w:rsidR="0067295A">
        <w:rPr>
          <w:color w:val="000000" w:themeColor="text1"/>
        </w:rPr>
        <w:t>lace</w:t>
      </w:r>
      <w:r w:rsidR="00746F03">
        <w:rPr>
          <w:color w:val="000000" w:themeColor="text1"/>
        </w:rPr>
        <w:t xml:space="preserve"> coral </w:t>
      </w:r>
      <w:r w:rsidR="00746F03" w:rsidRPr="00746F03">
        <w:rPr>
          <w:i/>
          <w:iCs/>
          <w:color w:val="000000" w:themeColor="text1"/>
        </w:rPr>
        <w:t>Pocillopora acuta</w:t>
      </w:r>
      <w:r w:rsidR="00746F03">
        <w:rPr>
          <w:color w:val="000000" w:themeColor="text1"/>
        </w:rPr>
        <w:t>,</w:t>
      </w:r>
      <w:r>
        <w:rPr>
          <w:color w:val="000000" w:themeColor="text1"/>
        </w:rPr>
        <w:t xml:space="preserve"> a</w:t>
      </w:r>
      <w:r w:rsidR="00746F03">
        <w:rPr>
          <w:color w:val="000000" w:themeColor="text1"/>
        </w:rPr>
        <w:t>r</w:t>
      </w:r>
      <w:r>
        <w:rPr>
          <w:color w:val="000000" w:themeColor="text1"/>
        </w:rPr>
        <w:t xml:space="preserve">e </w:t>
      </w:r>
      <w:r w:rsidR="00746F03">
        <w:rPr>
          <w:color w:val="000000" w:themeColor="text1"/>
        </w:rPr>
        <w:t>both rapidly growing, weedy species</w:t>
      </w:r>
      <w:r w:rsidR="005D60C9">
        <w:rPr>
          <w:color w:val="000000" w:themeColor="text1"/>
        </w:rPr>
        <w:t>,</w:t>
      </w:r>
      <w:r w:rsidR="00746F03">
        <w:rPr>
          <w:color w:val="000000" w:themeColor="text1"/>
        </w:rPr>
        <w:t xml:space="preserve"> yet they differ </w:t>
      </w:r>
      <w:r w:rsidR="00105B5C">
        <w:rPr>
          <w:color w:val="000000" w:themeColor="text1"/>
        </w:rPr>
        <w:t>in their reproductive strategies</w:t>
      </w:r>
      <w:ins w:id="6" w:author="Hollie Putnam" w:date="2021-05-17T14:52:00Z">
        <w:r w:rsidR="00166646">
          <w:rPr>
            <w:color w:val="000000" w:themeColor="text1"/>
          </w:rPr>
          <w:t xml:space="preserve"> (x)</w:t>
        </w:r>
      </w:ins>
      <w:r w:rsidR="00105B5C">
        <w:rPr>
          <w:color w:val="000000" w:themeColor="text1"/>
        </w:rPr>
        <w:t xml:space="preserve"> and </w:t>
      </w:r>
      <w:r w:rsidR="00746F03">
        <w:rPr>
          <w:color w:val="000000" w:themeColor="text1"/>
        </w:rPr>
        <w:t>ability to withstand stress</w:t>
      </w:r>
      <w:ins w:id="7" w:author="Hollie Putnam" w:date="2021-05-17T14:52:00Z">
        <w:r w:rsidR="00166646">
          <w:rPr>
            <w:color w:val="000000" w:themeColor="text1"/>
          </w:rPr>
          <w:t xml:space="preserve"> (X)</w:t>
        </w:r>
      </w:ins>
      <w:r w:rsidR="00746F03">
        <w:rPr>
          <w:color w:val="000000" w:themeColor="text1"/>
        </w:rPr>
        <w:t xml:space="preserve">. </w:t>
      </w:r>
      <w:r w:rsidR="00746F03" w:rsidRPr="00485EEE">
        <w:rPr>
          <w:i/>
          <w:iCs/>
          <w:color w:val="000000" w:themeColor="text1"/>
        </w:rPr>
        <w:t>P. acuta</w:t>
      </w:r>
      <w:r w:rsidR="00746F03">
        <w:rPr>
          <w:color w:val="000000" w:themeColor="text1"/>
        </w:rPr>
        <w:t xml:space="preserve"> </w:t>
      </w:r>
      <w:r w:rsidR="00B23CFB">
        <w:rPr>
          <w:color w:val="000000" w:themeColor="text1"/>
        </w:rPr>
        <w:t xml:space="preserve">is comprised of </w:t>
      </w:r>
      <w:r w:rsidR="00B23CFB">
        <w:t xml:space="preserve">imperforate thin tissues </w:t>
      </w:r>
      <w:r w:rsidR="00571E8E">
        <w:t xml:space="preserve">and is a member of </w:t>
      </w:r>
      <w:r w:rsidR="00B23CFB">
        <w:t xml:space="preserve">the robust coral clade. It is a </w:t>
      </w:r>
      <w:r w:rsidR="00746F03">
        <w:rPr>
          <w:color w:val="000000" w:themeColor="text1"/>
        </w:rPr>
        <w:t xml:space="preserve">brooding </w:t>
      </w:r>
      <w:r w:rsidR="00B23CFB">
        <w:rPr>
          <w:color w:val="000000" w:themeColor="text1"/>
        </w:rPr>
        <w:t xml:space="preserve">species </w:t>
      </w:r>
      <w:r w:rsidR="00746F03">
        <w:rPr>
          <w:color w:val="000000" w:themeColor="text1"/>
        </w:rPr>
        <w:t xml:space="preserve">that releases </w:t>
      </w:r>
      <w:r w:rsidR="00485EEE">
        <w:rPr>
          <w:color w:val="000000" w:themeColor="text1"/>
        </w:rPr>
        <w:t>sexual</w:t>
      </w:r>
      <w:r w:rsidR="00035F28">
        <w:rPr>
          <w:color w:val="000000" w:themeColor="text1"/>
        </w:rPr>
        <w:t xml:space="preserve"> (and likely, asexual) </w:t>
      </w:r>
      <w:r w:rsidR="00485EEE">
        <w:rPr>
          <w:color w:val="000000" w:themeColor="text1"/>
        </w:rPr>
        <w:t>larvae, wh</w:t>
      </w:r>
      <w:r w:rsidR="00035F28">
        <w:rPr>
          <w:color w:val="000000" w:themeColor="text1"/>
        </w:rPr>
        <w:t>i</w:t>
      </w:r>
      <w:r w:rsidR="00485EEE">
        <w:rPr>
          <w:color w:val="000000" w:themeColor="text1"/>
        </w:rPr>
        <w:t xml:space="preserve">ch settle within days to </w:t>
      </w:r>
      <w:r w:rsidR="00035F28">
        <w:rPr>
          <w:color w:val="000000" w:themeColor="text1"/>
        </w:rPr>
        <w:t>h</w:t>
      </w:r>
      <w:r w:rsidR="00485EEE">
        <w:rPr>
          <w:color w:val="000000" w:themeColor="text1"/>
        </w:rPr>
        <w:t>ours of release (</w:t>
      </w:r>
      <w:proofErr w:type="spellStart"/>
      <w:r w:rsidR="00485EEE">
        <w:rPr>
          <w:color w:val="000000" w:themeColor="text1"/>
        </w:rPr>
        <w:t>Harii</w:t>
      </w:r>
      <w:proofErr w:type="spellEnd"/>
      <w:r w:rsidR="00485EEE">
        <w:rPr>
          <w:color w:val="000000" w:themeColor="text1"/>
        </w:rPr>
        <w:t xml:space="preserve"> et al. 2002). </w:t>
      </w:r>
      <w:r w:rsidR="00035F28">
        <w:rPr>
          <w:color w:val="000000" w:themeColor="text1"/>
        </w:rPr>
        <w:t xml:space="preserve">The recruitment and early survival of </w:t>
      </w:r>
      <w:r w:rsidR="00035F28" w:rsidRPr="00035F28">
        <w:rPr>
          <w:i/>
          <w:iCs/>
          <w:color w:val="000000" w:themeColor="text1"/>
        </w:rPr>
        <w:t>P. acuta</w:t>
      </w:r>
      <w:r w:rsidR="00035F28">
        <w:rPr>
          <w:color w:val="000000" w:themeColor="text1"/>
        </w:rPr>
        <w:t xml:space="preserve"> in Hawaii appears to not be </w:t>
      </w:r>
      <w:r w:rsidR="00B44944">
        <w:rPr>
          <w:color w:val="000000" w:themeColor="text1"/>
        </w:rPr>
        <w:t xml:space="preserve">negatively </w:t>
      </w:r>
      <w:r w:rsidR="00035F28">
        <w:rPr>
          <w:color w:val="000000" w:themeColor="text1"/>
        </w:rPr>
        <w:t>impacted by moderate levels of thermal (</w:t>
      </w:r>
      <w:r w:rsidR="00035F28" w:rsidRPr="00035F28">
        <w:rPr>
          <w:color w:val="000000" w:themeColor="text1"/>
        </w:rPr>
        <w:t>~</w:t>
      </w:r>
      <w:r w:rsidR="00035F28">
        <w:rPr>
          <w:color w:val="000000" w:themeColor="text1"/>
        </w:rPr>
        <w:t>2</w:t>
      </w:r>
      <w:r w:rsidR="00035F28">
        <w:rPr>
          <w:color w:val="000000" w:themeColor="text1"/>
        </w:rPr>
        <w:sym w:font="Symbol" w:char="F0B0"/>
      </w:r>
      <w:r w:rsidR="00035F28">
        <w:rPr>
          <w:color w:val="000000" w:themeColor="text1"/>
        </w:rPr>
        <w:t>C increase) and/or pH (</w:t>
      </w:r>
      <w:r w:rsidR="00035F28" w:rsidRPr="00035F28">
        <w:rPr>
          <w:color w:val="000000" w:themeColor="text1"/>
        </w:rPr>
        <w:t>~0.2 pH units</w:t>
      </w:r>
      <w:r w:rsidR="00035F28">
        <w:rPr>
          <w:color w:val="000000" w:themeColor="text1"/>
        </w:rPr>
        <w:t>) stress</w:t>
      </w:r>
      <w:ins w:id="8" w:author="Hollie Putnam" w:date="2021-05-17T14:54:00Z">
        <w:r w:rsidR="00166646">
          <w:rPr>
            <w:color w:val="000000" w:themeColor="text1"/>
          </w:rPr>
          <w:t xml:space="preserve"> (Kuffner </w:t>
        </w:r>
        <w:proofErr w:type="spellStart"/>
        <w:r w:rsidR="00166646">
          <w:rPr>
            <w:color w:val="000000" w:themeColor="text1"/>
          </w:rPr>
          <w:t>Jokiel</w:t>
        </w:r>
        <w:proofErr w:type="spellEnd"/>
        <w:r w:rsidR="00166646">
          <w:rPr>
            <w:color w:val="000000" w:themeColor="text1"/>
          </w:rPr>
          <w:t>)</w:t>
        </w:r>
      </w:ins>
      <w:r w:rsidR="00035F28">
        <w:rPr>
          <w:color w:val="000000" w:themeColor="text1"/>
        </w:rPr>
        <w:t xml:space="preserve"> (</w:t>
      </w:r>
      <w:commentRangeStart w:id="9"/>
      <w:r w:rsidR="00035F28">
        <w:rPr>
          <w:color w:val="000000" w:themeColor="text1"/>
        </w:rPr>
        <w:t>Bahr et al. 2020</w:t>
      </w:r>
      <w:commentRangeEnd w:id="9"/>
      <w:r w:rsidR="00791E4C">
        <w:rPr>
          <w:rStyle w:val="CommentReference"/>
        </w:rPr>
        <w:commentReference w:id="9"/>
      </w:r>
      <w:r w:rsidR="00035F28">
        <w:rPr>
          <w:color w:val="000000" w:themeColor="text1"/>
        </w:rPr>
        <w:t>).</w:t>
      </w:r>
      <w:r w:rsidR="0067295A">
        <w:t xml:space="preserve"> </w:t>
      </w:r>
      <w:r w:rsidR="00571E8E">
        <w:rPr>
          <w:color w:val="000000" w:themeColor="text1"/>
        </w:rPr>
        <w:t>However</w:t>
      </w:r>
      <w:r w:rsidR="00035F28">
        <w:rPr>
          <w:color w:val="000000" w:themeColor="text1"/>
        </w:rPr>
        <w:t>, adults of this species are high</w:t>
      </w:r>
      <w:r w:rsidR="00B44944">
        <w:rPr>
          <w:color w:val="000000" w:themeColor="text1"/>
        </w:rPr>
        <w:t>ly</w:t>
      </w:r>
      <w:r w:rsidR="00035F28">
        <w:rPr>
          <w:color w:val="000000" w:themeColor="text1"/>
        </w:rPr>
        <w:t xml:space="preserve"> sensitive to </w:t>
      </w:r>
      <w:r w:rsidR="00B44944">
        <w:rPr>
          <w:color w:val="000000" w:themeColor="text1"/>
        </w:rPr>
        <w:t>warming waters</w:t>
      </w:r>
      <w:r w:rsidR="005D60C9">
        <w:rPr>
          <w:color w:val="000000" w:themeColor="text1"/>
        </w:rPr>
        <w:t>, bleaching relatively rapidly (</w:t>
      </w:r>
      <w:hyperlink r:id="rId13">
        <w:r w:rsidR="00945105">
          <w:rPr>
            <w:color w:val="1155CC"/>
            <w:u w:val="single"/>
          </w:rPr>
          <w:t>Bahr et al. 2016)</w:t>
        </w:r>
      </w:hyperlink>
      <w:r w:rsidR="00945105">
        <w:t xml:space="preserve"> </w:t>
      </w:r>
      <w:r w:rsidR="005D60C9">
        <w:t xml:space="preserve">and </w:t>
      </w:r>
      <w:r w:rsidR="00945105">
        <w:t>show</w:t>
      </w:r>
      <w:r w:rsidR="005D60C9">
        <w:t>ing</w:t>
      </w:r>
      <w:r w:rsidR="00945105">
        <w:t xml:space="preserve"> lower control of intracellular pH </w:t>
      </w:r>
      <w:hyperlink r:id="rId14">
        <w:r w:rsidR="00945105">
          <w:rPr>
            <w:color w:val="1155CC"/>
            <w:u w:val="single"/>
          </w:rPr>
          <w:t>(</w:t>
        </w:r>
        <w:proofErr w:type="spellStart"/>
        <w:r w:rsidR="00945105">
          <w:rPr>
            <w:color w:val="1155CC"/>
            <w:u w:val="single"/>
          </w:rPr>
          <w:t>Gibbin</w:t>
        </w:r>
        <w:proofErr w:type="spellEnd"/>
        <w:r w:rsidR="00945105">
          <w:rPr>
            <w:color w:val="1155CC"/>
            <w:u w:val="single"/>
          </w:rPr>
          <w:t xml:space="preserve"> et al. 2015)</w:t>
        </w:r>
      </w:hyperlink>
      <w:r w:rsidR="00945105" w:rsidRPr="005D60C9">
        <w:rPr>
          <w:color w:val="1155CC"/>
        </w:rPr>
        <w:t xml:space="preserve"> </w:t>
      </w:r>
      <w:r w:rsidR="00945105" w:rsidRPr="005D60C9">
        <w:rPr>
          <w:color w:val="000000" w:themeColor="text1"/>
        </w:rPr>
        <w:t>leading to reduced</w:t>
      </w:r>
      <w:r w:rsidR="00945105">
        <w:rPr>
          <w:color w:val="000000" w:themeColor="text1"/>
        </w:rPr>
        <w:t xml:space="preserve"> tissue lipids and biomass (</w:t>
      </w:r>
      <w:commentRangeStart w:id="10"/>
      <w:r w:rsidR="00945105">
        <w:rPr>
          <w:color w:val="000000" w:themeColor="text1"/>
        </w:rPr>
        <w:t>Wall et al. 2017</w:t>
      </w:r>
      <w:commentRangeEnd w:id="10"/>
      <w:r w:rsidR="00945105">
        <w:rPr>
          <w:rStyle w:val="CommentReference"/>
        </w:rPr>
        <w:commentReference w:id="10"/>
      </w:r>
      <w:r w:rsidR="00945105">
        <w:rPr>
          <w:color w:val="000000" w:themeColor="text1"/>
        </w:rPr>
        <w:t>)</w:t>
      </w:r>
      <w:r w:rsidR="005D60C9">
        <w:rPr>
          <w:color w:val="000000" w:themeColor="text1"/>
        </w:rPr>
        <w:t xml:space="preserve">. </w:t>
      </w:r>
      <w:r w:rsidR="005D60C9">
        <w:t xml:space="preserve">These, and other traits </w:t>
      </w:r>
      <w:del w:id="11" w:author="Hollie Putnam" w:date="2021-05-17T14:54:00Z">
        <w:r w:rsidR="005D60C9" w:rsidDel="00166646">
          <w:delText xml:space="preserve">lead </w:delText>
        </w:r>
      </w:del>
      <w:ins w:id="12" w:author="Hollie Putnam" w:date="2021-05-17T14:54:00Z">
        <w:r w:rsidR="00166646">
          <w:t>contribute</w:t>
        </w:r>
        <w:r w:rsidR="00166646">
          <w:t xml:space="preserve"> </w:t>
        </w:r>
      </w:ins>
      <w:r w:rsidR="005D60C9">
        <w:t xml:space="preserve">to </w:t>
      </w:r>
      <w:r w:rsidR="005D60C9">
        <w:rPr>
          <w:color w:val="000000" w:themeColor="text1"/>
        </w:rPr>
        <w:t>increased</w:t>
      </w:r>
      <w:r w:rsidR="005D60C9" w:rsidRPr="00B44944">
        <w:rPr>
          <w:color w:val="000000" w:themeColor="text1"/>
        </w:rPr>
        <w:t xml:space="preserve"> mortality rates </w:t>
      </w:r>
      <w:r w:rsidR="005D60C9">
        <w:rPr>
          <w:color w:val="000000" w:themeColor="text1"/>
        </w:rPr>
        <w:t xml:space="preserve">under prolonged bleaching, that is exacerbated by the </w:t>
      </w:r>
      <w:r w:rsidR="005D60C9" w:rsidRPr="00B44944">
        <w:rPr>
          <w:color w:val="000000" w:themeColor="text1"/>
        </w:rPr>
        <w:t xml:space="preserve">lack of effective </w:t>
      </w:r>
      <w:r w:rsidR="005D60C9">
        <w:rPr>
          <w:color w:val="000000" w:themeColor="text1"/>
        </w:rPr>
        <w:t xml:space="preserve">(heterotrophic) </w:t>
      </w:r>
      <w:r w:rsidR="005D60C9" w:rsidRPr="00B44944">
        <w:rPr>
          <w:color w:val="000000" w:themeColor="text1"/>
        </w:rPr>
        <w:t xml:space="preserve">feeding </w:t>
      </w:r>
      <w:r w:rsidR="005D60C9">
        <w:rPr>
          <w:color w:val="000000" w:themeColor="text1"/>
        </w:rPr>
        <w:t xml:space="preserve">to meet energy shortfalls </w:t>
      </w:r>
      <w:r w:rsidR="005D60C9" w:rsidRPr="00B44944">
        <w:rPr>
          <w:color w:val="000000" w:themeColor="text1"/>
        </w:rPr>
        <w:t>(</w:t>
      </w:r>
      <w:r w:rsidR="005D60C9">
        <w:rPr>
          <w:color w:val="000000" w:themeColor="text1"/>
        </w:rPr>
        <w:t>Bahr et al. 2020</w:t>
      </w:r>
      <w:r w:rsidR="005D60C9" w:rsidRPr="00B44944">
        <w:rPr>
          <w:color w:val="000000" w:themeColor="text1"/>
        </w:rPr>
        <w:t>).</w:t>
      </w:r>
      <w:r w:rsidR="005D60C9">
        <w:rPr>
          <w:color w:val="000000" w:themeColor="text1"/>
        </w:rPr>
        <w:t xml:space="preserve"> </w:t>
      </w:r>
      <w:r w:rsidR="005D60C9" w:rsidRPr="005D60C9">
        <w:rPr>
          <w:i/>
          <w:iCs/>
          <w:color w:val="000000" w:themeColor="text1"/>
        </w:rPr>
        <w:t>P. acuta</w:t>
      </w:r>
      <w:r w:rsidR="005D60C9">
        <w:rPr>
          <w:color w:val="000000" w:themeColor="text1"/>
        </w:rPr>
        <w:t xml:space="preserve">, however, displays </w:t>
      </w:r>
      <w:r w:rsidR="00945105">
        <w:t xml:space="preserve">greater phenotypic plasticity and DNA methylation change in response to ocean acidification </w:t>
      </w:r>
      <w:hyperlink r:id="rId15">
        <w:r w:rsidR="00945105">
          <w:rPr>
            <w:color w:val="1155CC"/>
            <w:u w:val="single"/>
          </w:rPr>
          <w:t>(Putnam et al. 2016)</w:t>
        </w:r>
      </w:hyperlink>
      <w:r w:rsidR="00945105">
        <w:t xml:space="preserve">. </w:t>
      </w:r>
      <w:r w:rsidR="00B44944">
        <w:rPr>
          <w:color w:val="000000" w:themeColor="text1"/>
        </w:rPr>
        <w:t xml:space="preserve">In contrast, </w:t>
      </w:r>
      <w:r w:rsidR="00B44944" w:rsidRPr="00D85419">
        <w:rPr>
          <w:i/>
          <w:iCs/>
          <w:color w:val="000000" w:themeColor="text1"/>
        </w:rPr>
        <w:t>M. capitata</w:t>
      </w:r>
      <w:r w:rsidR="00160558">
        <w:rPr>
          <w:color w:val="000000" w:themeColor="text1"/>
        </w:rPr>
        <w:t>, a</w:t>
      </w:r>
      <w:r w:rsidR="00160558" w:rsidRPr="00160558">
        <w:t xml:space="preserve"> </w:t>
      </w:r>
      <w:r w:rsidR="00160558">
        <w:t>member of the complex coral clade,</w:t>
      </w:r>
      <w:r w:rsidR="00B44944">
        <w:rPr>
          <w:color w:val="000000" w:themeColor="text1"/>
        </w:rPr>
        <w:t xml:space="preserve"> is </w:t>
      </w:r>
      <w:r w:rsidR="00571E8E">
        <w:t>a stress tolerant</w:t>
      </w:r>
      <w:r w:rsidR="005D60C9">
        <w:t>,</w:t>
      </w:r>
      <w:r w:rsidR="00571E8E">
        <w:t xml:space="preserve"> dominant reef builder with perforate thick tissues. </w:t>
      </w:r>
      <w:r w:rsidR="005D60C9">
        <w:t>It</w:t>
      </w:r>
      <w:r w:rsidR="00571E8E">
        <w:t xml:space="preserve"> is a</w:t>
      </w:r>
      <w:r w:rsidR="00571E8E">
        <w:rPr>
          <w:color w:val="000000" w:themeColor="text1"/>
        </w:rPr>
        <w:t xml:space="preserve"> </w:t>
      </w:r>
      <w:r w:rsidR="00B44944">
        <w:rPr>
          <w:color w:val="000000" w:themeColor="text1"/>
        </w:rPr>
        <w:t xml:space="preserve">mass spawning coral that can meet </w:t>
      </w:r>
      <w:r w:rsidR="00B44944" w:rsidRPr="00B44944">
        <w:rPr>
          <w:color w:val="000000" w:themeColor="text1"/>
        </w:rPr>
        <w:t>100% of its daily metabolic energy requirements through feeding during periods of bleaching (</w:t>
      </w:r>
      <w:commentRangeStart w:id="13"/>
      <w:proofErr w:type="spellStart"/>
      <w:r w:rsidR="00B44944">
        <w:rPr>
          <w:color w:val="000000" w:themeColor="text1"/>
        </w:rPr>
        <w:t>Grottoli</w:t>
      </w:r>
      <w:proofErr w:type="spellEnd"/>
      <w:r w:rsidR="00B44944">
        <w:rPr>
          <w:color w:val="000000" w:themeColor="text1"/>
        </w:rPr>
        <w:t xml:space="preserve"> et al. 2006</w:t>
      </w:r>
      <w:commentRangeEnd w:id="13"/>
      <w:r w:rsidR="00791E4C">
        <w:rPr>
          <w:rStyle w:val="CommentReference"/>
        </w:rPr>
        <w:commentReference w:id="13"/>
      </w:r>
      <w:r w:rsidR="00B44944" w:rsidRPr="00B44944">
        <w:rPr>
          <w:color w:val="000000" w:themeColor="text1"/>
        </w:rPr>
        <w:t>)</w:t>
      </w:r>
      <w:r w:rsidR="00571E8E">
        <w:rPr>
          <w:color w:val="000000" w:themeColor="text1"/>
        </w:rPr>
        <w:t xml:space="preserve">, explaining its </w:t>
      </w:r>
      <w:r w:rsidR="00D85419">
        <w:rPr>
          <w:color w:val="000000" w:themeColor="text1"/>
        </w:rPr>
        <w:t>stress resistan</w:t>
      </w:r>
      <w:r w:rsidR="00571E8E">
        <w:rPr>
          <w:color w:val="000000" w:themeColor="text1"/>
        </w:rPr>
        <w:t>ce</w:t>
      </w:r>
      <w:r w:rsidR="00D85419">
        <w:rPr>
          <w:color w:val="000000" w:themeColor="text1"/>
        </w:rPr>
        <w:t xml:space="preserve"> (</w:t>
      </w:r>
      <w:commentRangeStart w:id="14"/>
      <w:r w:rsidR="00D85419">
        <w:rPr>
          <w:color w:val="000000" w:themeColor="text1"/>
        </w:rPr>
        <w:t>Williams et al. 2021</w:t>
      </w:r>
      <w:commentRangeEnd w:id="14"/>
      <w:r w:rsidR="00791E4C">
        <w:rPr>
          <w:rStyle w:val="CommentReference"/>
        </w:rPr>
        <w:commentReference w:id="14"/>
      </w:r>
      <w:r w:rsidR="00D85419">
        <w:rPr>
          <w:color w:val="000000" w:themeColor="text1"/>
        </w:rPr>
        <w:t>)</w:t>
      </w:r>
      <w:r w:rsidR="00B44944">
        <w:rPr>
          <w:color w:val="000000" w:themeColor="text1"/>
        </w:rPr>
        <w:t xml:space="preserve">. </w:t>
      </w:r>
      <w:ins w:id="15" w:author="Hollie Putnam" w:date="2021-05-17T14:56:00Z">
        <w:r w:rsidR="00166646">
          <w:rPr>
            <w:color w:val="000000" w:themeColor="text1"/>
          </w:rPr>
          <w:t>NEED TO ADD SYMBOINT INFO UP HERE AS WELL.</w:t>
        </w:r>
      </w:ins>
    </w:p>
    <w:p w14:paraId="64739AD0" w14:textId="77777777" w:rsidR="00571E8E" w:rsidRDefault="00571E8E" w:rsidP="00753FCD">
      <w:pPr>
        <w:rPr>
          <w:color w:val="000000" w:themeColor="text1"/>
        </w:rPr>
      </w:pPr>
    </w:p>
    <w:p w14:paraId="1F81F617" w14:textId="45CFAB3E" w:rsidR="00753FCD" w:rsidRPr="00A17E25" w:rsidRDefault="00E5172A" w:rsidP="00E5172A">
      <w:pPr>
        <w:rPr>
          <w:color w:val="000000" w:themeColor="text1"/>
        </w:rPr>
      </w:pPr>
      <w:r>
        <w:rPr>
          <w:color w:val="000000" w:themeColor="text1"/>
        </w:rPr>
        <w:t xml:space="preserve">Another fascinating aspect of our study is </w:t>
      </w:r>
      <w:r w:rsidR="005D60C9">
        <w:rPr>
          <w:color w:val="000000" w:themeColor="text1"/>
        </w:rPr>
        <w:t xml:space="preserve">its </w:t>
      </w:r>
      <w:r>
        <w:rPr>
          <w:color w:val="000000" w:themeColor="text1"/>
        </w:rPr>
        <w:t>location</w:t>
      </w:r>
      <w:r w:rsidR="005D60C9">
        <w:rPr>
          <w:color w:val="000000" w:themeColor="text1"/>
        </w:rPr>
        <w:t xml:space="preserve"> in Hawaii</w:t>
      </w:r>
      <w:r>
        <w:rPr>
          <w:color w:val="000000" w:themeColor="text1"/>
        </w:rPr>
        <w:t xml:space="preserve">. </w:t>
      </w:r>
      <w:r w:rsidR="00753FCD" w:rsidRPr="00A17E25">
        <w:rPr>
          <w:color w:val="000000" w:themeColor="text1"/>
        </w:rPr>
        <w:t xml:space="preserve">Compared to hotspots </w:t>
      </w:r>
      <w:r>
        <w:rPr>
          <w:color w:val="000000" w:themeColor="text1"/>
        </w:rPr>
        <w:t xml:space="preserve">of diversity </w:t>
      </w:r>
      <w:r w:rsidR="00753FCD" w:rsidRPr="00A17E25">
        <w:rPr>
          <w:color w:val="000000" w:themeColor="text1"/>
        </w:rPr>
        <w:t>such as the Coral Triangle</w:t>
      </w:r>
      <w:r w:rsidR="00753FCD">
        <w:rPr>
          <w:color w:val="000000" w:themeColor="text1"/>
        </w:rPr>
        <w:t>,</w:t>
      </w:r>
      <w:r w:rsidR="00753FCD" w:rsidRPr="00A17E25">
        <w:rPr>
          <w:color w:val="000000" w:themeColor="text1"/>
        </w:rPr>
        <w:t xml:space="preserve"> where more than 600 species exist</w:t>
      </w:r>
      <w:r w:rsidR="00753FCD">
        <w:rPr>
          <w:color w:val="000000" w:themeColor="text1"/>
        </w:rPr>
        <w:t xml:space="preserve"> (</w:t>
      </w:r>
      <w:proofErr w:type="spellStart"/>
      <w:r w:rsidR="00753FCD" w:rsidRPr="00A17E25">
        <w:rPr>
          <w:noProof/>
          <w:color w:val="000000" w:themeColor="text1"/>
        </w:rPr>
        <w:t>Veron</w:t>
      </w:r>
      <w:proofErr w:type="spellEnd"/>
      <w:r w:rsidR="00753FCD">
        <w:rPr>
          <w:noProof/>
          <w:color w:val="000000" w:themeColor="text1"/>
        </w:rPr>
        <w:t xml:space="preserve"> et al. 2009</w:t>
      </w:r>
      <w:r w:rsidR="00753FCD">
        <w:rPr>
          <w:color w:val="000000" w:themeColor="text1"/>
        </w:rPr>
        <w:t>)</w:t>
      </w:r>
      <w:r w:rsidR="00753FCD" w:rsidRPr="00A17E25">
        <w:rPr>
          <w:color w:val="000000" w:themeColor="text1"/>
        </w:rPr>
        <w:t xml:space="preserve">, Hawaiian reefs </w:t>
      </w:r>
      <w:r w:rsidR="008C1023">
        <w:rPr>
          <w:color w:val="000000" w:themeColor="text1"/>
        </w:rPr>
        <w:t xml:space="preserve">are at the northern limits of coral distribution </w:t>
      </w:r>
      <w:r w:rsidR="00753FCD" w:rsidRPr="00A17E25">
        <w:rPr>
          <w:color w:val="000000" w:themeColor="text1"/>
        </w:rPr>
        <w:t>a</w:t>
      </w:r>
      <w:r w:rsidR="005D60C9">
        <w:rPr>
          <w:color w:val="000000" w:themeColor="text1"/>
        </w:rPr>
        <w:t>nd</w:t>
      </w:r>
      <w:r w:rsidR="00753FCD" w:rsidRPr="00A17E25">
        <w:rPr>
          <w:color w:val="000000" w:themeColor="text1"/>
        </w:rPr>
        <w:t xml:space="preserve"> dominated by </w:t>
      </w:r>
      <w:r>
        <w:rPr>
          <w:color w:val="000000" w:themeColor="text1"/>
        </w:rPr>
        <w:t xml:space="preserve">only </w:t>
      </w:r>
      <w:r w:rsidR="00753FCD" w:rsidRPr="00A17E25">
        <w:rPr>
          <w:color w:val="000000" w:themeColor="text1"/>
        </w:rPr>
        <w:t>three genera (</w:t>
      </w:r>
      <w:r w:rsidR="00753FCD" w:rsidRPr="00A17E25">
        <w:rPr>
          <w:i/>
          <w:color w:val="000000" w:themeColor="text1"/>
        </w:rPr>
        <w:t>Porites</w:t>
      </w:r>
      <w:r w:rsidR="00753FCD" w:rsidRPr="00A17E25">
        <w:rPr>
          <w:color w:val="000000" w:themeColor="text1"/>
        </w:rPr>
        <w:t xml:space="preserve">, </w:t>
      </w:r>
      <w:r w:rsidR="00753FCD" w:rsidRPr="00A17E25">
        <w:rPr>
          <w:i/>
          <w:color w:val="000000" w:themeColor="text1"/>
        </w:rPr>
        <w:t>Montipora</w:t>
      </w:r>
      <w:r w:rsidR="00753FCD" w:rsidRPr="00A17E25">
        <w:rPr>
          <w:color w:val="000000" w:themeColor="text1"/>
        </w:rPr>
        <w:t xml:space="preserve">, and </w:t>
      </w:r>
      <w:r w:rsidR="00753FCD" w:rsidRPr="00A17E25">
        <w:rPr>
          <w:i/>
          <w:color w:val="000000" w:themeColor="text1"/>
        </w:rPr>
        <w:t>Pocillopora</w:t>
      </w:r>
      <w:r w:rsidR="005D60C9">
        <w:rPr>
          <w:iCs/>
          <w:color w:val="000000" w:themeColor="text1"/>
        </w:rPr>
        <w:t>; &lt;80 species in total</w:t>
      </w:r>
      <w:r w:rsidR="00753FCD" w:rsidRPr="00A17E25">
        <w:rPr>
          <w:color w:val="000000" w:themeColor="text1"/>
        </w:rPr>
        <w:t xml:space="preserve">). Despite this paucity of biodiversity, the isolated Hawaiian Archipelago is of interest because it may </w:t>
      </w:r>
      <w:r w:rsidR="005D60C9">
        <w:rPr>
          <w:color w:val="000000" w:themeColor="text1"/>
        </w:rPr>
        <w:t xml:space="preserve">give rise to </w:t>
      </w:r>
      <w:r w:rsidR="00753FCD" w:rsidRPr="00A17E25">
        <w:rPr>
          <w:color w:val="000000" w:themeColor="text1"/>
        </w:rPr>
        <w:t>rapid evolution and adaptation of species that can provide</w:t>
      </w:r>
      <w:r w:rsidR="00753FCD">
        <w:rPr>
          <w:color w:val="000000" w:themeColor="text1"/>
        </w:rPr>
        <w:t xml:space="preserve"> novel</w:t>
      </w:r>
      <w:r w:rsidR="00753FCD" w:rsidRPr="00A17E25">
        <w:rPr>
          <w:color w:val="000000" w:themeColor="text1"/>
        </w:rPr>
        <w:t xml:space="preserve"> insights into functional diversification, unavailable in ubiquitously distributed coral species</w:t>
      </w:r>
      <w:r w:rsidR="00753FCD">
        <w:rPr>
          <w:rFonts w:hint="eastAsia"/>
          <w:color w:val="000000" w:themeColor="text1"/>
          <w:lang w:eastAsia="ko-KR"/>
        </w:rPr>
        <w:t xml:space="preserve"> </w:t>
      </w:r>
      <w:r w:rsidR="00753FCD">
        <w:rPr>
          <w:color w:val="000000" w:themeColor="text1"/>
          <w:lang w:eastAsia="ko-KR"/>
        </w:rPr>
        <w:t>(</w:t>
      </w:r>
      <w:r w:rsidR="00753FCD" w:rsidRPr="00A17E25">
        <w:rPr>
          <w:noProof/>
          <w:color w:val="000000" w:themeColor="text1"/>
        </w:rPr>
        <w:t>Olson</w:t>
      </w:r>
      <w:r w:rsidR="00753FCD">
        <w:rPr>
          <w:noProof/>
          <w:color w:val="000000" w:themeColor="text1"/>
        </w:rPr>
        <w:t xml:space="preserve"> 2004</w:t>
      </w:r>
      <w:r w:rsidR="00753FCD">
        <w:rPr>
          <w:color w:val="000000" w:themeColor="text1"/>
          <w:lang w:eastAsia="ko-KR"/>
        </w:rPr>
        <w:t>)</w:t>
      </w:r>
      <w:r w:rsidR="00753FCD" w:rsidRPr="00A17E25">
        <w:rPr>
          <w:color w:val="000000" w:themeColor="text1"/>
        </w:rPr>
        <w:t xml:space="preserve">. </w:t>
      </w:r>
      <w:r w:rsidR="005D60C9">
        <w:rPr>
          <w:color w:val="000000" w:themeColor="text1"/>
        </w:rPr>
        <w:t xml:space="preserve">As one of the </w:t>
      </w:r>
      <w:r w:rsidR="00753FCD" w:rsidRPr="00A17E25">
        <w:rPr>
          <w:color w:val="000000" w:themeColor="text1"/>
        </w:rPr>
        <w:t>most isolated subtropical regions in the Indo-Pacific</w:t>
      </w:r>
      <w:r w:rsidR="00753FCD">
        <w:rPr>
          <w:color w:val="000000" w:themeColor="text1"/>
        </w:rPr>
        <w:t xml:space="preserve"> (</w:t>
      </w:r>
      <w:r w:rsidR="00753FCD" w:rsidRPr="00A17E25">
        <w:rPr>
          <w:noProof/>
          <w:color w:val="000000" w:themeColor="text1"/>
        </w:rPr>
        <w:t>Simon</w:t>
      </w:r>
      <w:r w:rsidR="00753FCD">
        <w:rPr>
          <w:noProof/>
          <w:color w:val="000000" w:themeColor="text1"/>
        </w:rPr>
        <w:t xml:space="preserve"> 1987; </w:t>
      </w:r>
      <w:r w:rsidR="00753FCD" w:rsidRPr="00A17E25">
        <w:rPr>
          <w:noProof/>
          <w:color w:val="000000" w:themeColor="text1"/>
        </w:rPr>
        <w:t>Veron</w:t>
      </w:r>
      <w:r w:rsidR="00753FCD">
        <w:rPr>
          <w:noProof/>
          <w:color w:val="000000" w:themeColor="text1"/>
        </w:rPr>
        <w:t xml:space="preserve"> 1995</w:t>
      </w:r>
      <w:r w:rsidR="00753FCD">
        <w:rPr>
          <w:color w:val="000000" w:themeColor="text1"/>
        </w:rPr>
        <w:t>),</w:t>
      </w:r>
      <w:r w:rsidR="00753FCD" w:rsidRPr="00A17E25">
        <w:rPr>
          <w:color w:val="000000" w:themeColor="text1"/>
        </w:rPr>
        <w:t xml:space="preserve"> the Hawaiian Islands house many endemic coral species</w:t>
      </w:r>
      <w:r w:rsidR="00753FCD">
        <w:rPr>
          <w:color w:val="000000" w:themeColor="text1"/>
        </w:rPr>
        <w:t xml:space="preserve"> (</w:t>
      </w:r>
      <w:r w:rsidR="00753FCD" w:rsidRPr="00A17E25">
        <w:rPr>
          <w:noProof/>
          <w:color w:val="000000" w:themeColor="text1"/>
        </w:rPr>
        <w:t>Hughes</w:t>
      </w:r>
      <w:r w:rsidR="00753FCD">
        <w:rPr>
          <w:noProof/>
          <w:color w:val="000000" w:themeColor="text1"/>
        </w:rPr>
        <w:t xml:space="preserve"> et al. 2002</w:t>
      </w:r>
      <w:r w:rsidR="00F50A4B">
        <w:rPr>
          <w:noProof/>
          <w:color w:val="000000" w:themeColor="text1"/>
        </w:rPr>
        <w:t xml:space="preserve">; </w:t>
      </w:r>
      <w:commentRangeStart w:id="16"/>
      <w:r w:rsidR="00F50A4B">
        <w:rPr>
          <w:noProof/>
          <w:color w:val="000000" w:themeColor="text1"/>
        </w:rPr>
        <w:t>PNAS</w:t>
      </w:r>
      <w:commentRangeEnd w:id="16"/>
      <w:r w:rsidR="00F50A4B">
        <w:rPr>
          <w:rStyle w:val="CommentReference"/>
        </w:rPr>
        <w:commentReference w:id="16"/>
      </w:r>
      <w:r w:rsidR="00F50A4B">
        <w:rPr>
          <w:noProof/>
          <w:color w:val="000000" w:themeColor="text1"/>
        </w:rPr>
        <w:t xml:space="preserve"> 2004</w:t>
      </w:r>
      <w:r w:rsidR="00753FCD">
        <w:rPr>
          <w:color w:val="000000" w:themeColor="text1"/>
        </w:rPr>
        <w:t>)</w:t>
      </w:r>
      <w:r w:rsidR="00753FCD" w:rsidRPr="00A17E25">
        <w:rPr>
          <w:color w:val="000000" w:themeColor="text1"/>
        </w:rPr>
        <w:t xml:space="preserve">. The fossil record provides </w:t>
      </w:r>
      <w:r w:rsidR="00753FCD" w:rsidRPr="00A17E25">
        <w:rPr>
          <w:color w:val="000000" w:themeColor="text1"/>
        </w:rPr>
        <w:lastRenderedPageBreak/>
        <w:t>evidence for genetic bottlenecks associated with Hawaiian corals that is explained by repeated invasions by marine species that have become extinct and been replaced by others</w:t>
      </w:r>
      <w:r w:rsidR="00753FCD">
        <w:rPr>
          <w:color w:val="000000" w:themeColor="text1"/>
        </w:rPr>
        <w:t xml:space="preserve"> (Kay and </w:t>
      </w:r>
      <w:proofErr w:type="spellStart"/>
      <w:r w:rsidR="00753FCD">
        <w:rPr>
          <w:color w:val="000000" w:themeColor="text1"/>
        </w:rPr>
        <w:t>Palumbi</w:t>
      </w:r>
      <w:proofErr w:type="spellEnd"/>
      <w:r w:rsidR="00753FCD">
        <w:rPr>
          <w:color w:val="000000" w:themeColor="text1"/>
        </w:rPr>
        <w:t xml:space="preserve"> 1987)</w:t>
      </w:r>
      <w:r w:rsidR="00753FCD" w:rsidRPr="00A17E25">
        <w:rPr>
          <w:color w:val="000000" w:themeColor="text1"/>
        </w:rPr>
        <w:t xml:space="preserve">. </w:t>
      </w:r>
      <w:r w:rsidR="00D87F4F" w:rsidRPr="00A17E25">
        <w:rPr>
          <w:color w:val="000000" w:themeColor="text1"/>
        </w:rPr>
        <w:t>Although corals can be transported long distances either as larval stages or on driftwood, the existing data suggest that these modes of dispersal have not broadly impacted Hawaiian coral genetic d</w:t>
      </w:r>
      <w:r w:rsidR="00D87F4F">
        <w:rPr>
          <w:color w:val="000000" w:themeColor="text1"/>
        </w:rPr>
        <w:t>i</w:t>
      </w:r>
      <w:r w:rsidR="00D87F4F" w:rsidRPr="00A17E25">
        <w:rPr>
          <w:color w:val="000000" w:themeColor="text1"/>
        </w:rPr>
        <w:t>versity</w:t>
      </w:r>
      <w:r w:rsidR="00D87F4F">
        <w:rPr>
          <w:color w:val="000000" w:themeColor="text1"/>
        </w:rPr>
        <w:t xml:space="preserve"> (</w:t>
      </w:r>
      <w:proofErr w:type="spellStart"/>
      <w:r w:rsidR="00D87F4F" w:rsidRPr="00A17E25">
        <w:rPr>
          <w:noProof/>
          <w:color w:val="000000" w:themeColor="text1"/>
        </w:rPr>
        <w:t>Jokiel</w:t>
      </w:r>
      <w:proofErr w:type="spellEnd"/>
      <w:r w:rsidR="00D87F4F">
        <w:rPr>
          <w:noProof/>
          <w:color w:val="000000" w:themeColor="text1"/>
        </w:rPr>
        <w:t xml:space="preserve"> 1987</w:t>
      </w:r>
      <w:r w:rsidR="00D87F4F">
        <w:rPr>
          <w:color w:val="000000" w:themeColor="text1"/>
        </w:rPr>
        <w:t>)</w:t>
      </w:r>
      <w:r w:rsidR="00D87F4F" w:rsidRPr="00A17E25">
        <w:rPr>
          <w:color w:val="000000" w:themeColor="text1"/>
        </w:rPr>
        <w:t xml:space="preserve">. </w:t>
      </w:r>
      <w:r w:rsidR="005D60C9">
        <w:rPr>
          <w:color w:val="000000" w:themeColor="text1"/>
        </w:rPr>
        <w:t>Consistent with these ideas, e</w:t>
      </w:r>
      <w:r w:rsidR="00CE3A74">
        <w:rPr>
          <w:color w:val="000000" w:themeColor="text1"/>
        </w:rPr>
        <w:t xml:space="preserve">xtant populations of </w:t>
      </w:r>
      <w:r w:rsidR="00CE3A74" w:rsidRPr="00CE3A74">
        <w:rPr>
          <w:i/>
          <w:iCs/>
          <w:color w:val="000000" w:themeColor="text1"/>
        </w:rPr>
        <w:t>M. capitata</w:t>
      </w:r>
      <w:r w:rsidR="00CE3A74">
        <w:rPr>
          <w:color w:val="000000" w:themeColor="text1"/>
        </w:rPr>
        <w:t xml:space="preserve"> in Hawaii diverged from each other </w:t>
      </w:r>
      <w:r w:rsidR="00E8264E">
        <w:rPr>
          <w:color w:val="000000" w:themeColor="text1"/>
        </w:rPr>
        <w:t xml:space="preserve">only </w:t>
      </w:r>
      <w:r w:rsidR="00CE3A74">
        <w:rPr>
          <w:color w:val="000000" w:themeColor="text1"/>
        </w:rPr>
        <w:t>0.6 (</w:t>
      </w:r>
      <w:r w:rsidR="00CE3A74" w:rsidRPr="00CE3A74">
        <w:rPr>
          <w:color w:val="000000" w:themeColor="text1"/>
        </w:rPr>
        <w:t>0.02–2.4</w:t>
      </w:r>
      <w:r w:rsidR="00CE3A74">
        <w:rPr>
          <w:color w:val="000000" w:themeColor="text1"/>
        </w:rPr>
        <w:t>) Mya</w:t>
      </w:r>
      <w:r w:rsidR="00E8264E">
        <w:rPr>
          <w:color w:val="000000" w:themeColor="text1"/>
        </w:rPr>
        <w:t xml:space="preserve"> (</w:t>
      </w:r>
      <w:commentRangeStart w:id="17"/>
      <w:r w:rsidR="00E8264E">
        <w:rPr>
          <w:color w:val="000000" w:themeColor="text1"/>
        </w:rPr>
        <w:t>Cunha et al. 2019</w:t>
      </w:r>
      <w:commentRangeEnd w:id="17"/>
      <w:r w:rsidR="00E8264E">
        <w:rPr>
          <w:rStyle w:val="CommentReference"/>
        </w:rPr>
        <w:commentReference w:id="17"/>
      </w:r>
      <w:r w:rsidR="00E8264E">
        <w:rPr>
          <w:color w:val="000000" w:themeColor="text1"/>
        </w:rPr>
        <w:t xml:space="preserve">), whereas the split between </w:t>
      </w:r>
      <w:r w:rsidR="00E8264E" w:rsidRPr="00E8264E">
        <w:rPr>
          <w:i/>
          <w:iCs/>
          <w:color w:val="000000" w:themeColor="text1"/>
        </w:rPr>
        <w:t>P. damicornis</w:t>
      </w:r>
      <w:r w:rsidR="00E8264E">
        <w:rPr>
          <w:color w:val="000000" w:themeColor="text1"/>
        </w:rPr>
        <w:t xml:space="preserve"> and </w:t>
      </w:r>
      <w:r w:rsidR="00E8264E" w:rsidRPr="00E8264E">
        <w:rPr>
          <w:i/>
          <w:iCs/>
          <w:color w:val="000000" w:themeColor="text1"/>
        </w:rPr>
        <w:t>P. acuta</w:t>
      </w:r>
      <w:r w:rsidR="00E8264E">
        <w:rPr>
          <w:color w:val="000000" w:themeColor="text1"/>
        </w:rPr>
        <w:t xml:space="preserve"> occurred </w:t>
      </w:r>
      <w:r w:rsidR="001E76C5" w:rsidRPr="00035F28">
        <w:rPr>
          <w:color w:val="000000" w:themeColor="text1"/>
        </w:rPr>
        <w:t>~</w:t>
      </w:r>
      <w:r w:rsidR="00E8264E">
        <w:rPr>
          <w:color w:val="000000" w:themeColor="text1"/>
        </w:rPr>
        <w:t>0.99 Mya (</w:t>
      </w:r>
      <w:commentRangeStart w:id="18"/>
      <w:r w:rsidR="00E8264E">
        <w:rPr>
          <w:color w:val="000000" w:themeColor="text1"/>
        </w:rPr>
        <w:t>Johnston et al. 2017</w:t>
      </w:r>
      <w:commentRangeEnd w:id="18"/>
      <w:r w:rsidR="00E8264E">
        <w:rPr>
          <w:rStyle w:val="CommentReference"/>
        </w:rPr>
        <w:commentReference w:id="18"/>
      </w:r>
      <w:r w:rsidR="00E8264E">
        <w:rPr>
          <w:color w:val="000000" w:themeColor="text1"/>
        </w:rPr>
        <w:t xml:space="preserve">). </w:t>
      </w:r>
      <w:r w:rsidR="00EC562D">
        <w:rPr>
          <w:color w:val="000000" w:themeColor="text1"/>
        </w:rPr>
        <w:t>The Hawaiian Islands, form</w:t>
      </w:r>
      <w:r w:rsidR="0089544E">
        <w:rPr>
          <w:color w:val="000000" w:themeColor="text1"/>
        </w:rPr>
        <w:t>e</w:t>
      </w:r>
      <w:r w:rsidR="00EC562D">
        <w:rPr>
          <w:color w:val="000000" w:themeColor="text1"/>
        </w:rPr>
        <w:t>d</w:t>
      </w:r>
      <w:r w:rsidR="0089544E">
        <w:rPr>
          <w:color w:val="000000" w:themeColor="text1"/>
        </w:rPr>
        <w:t xml:space="preserve"> </w:t>
      </w:r>
      <w:r w:rsidR="00EC562D">
        <w:rPr>
          <w:color w:val="000000" w:themeColor="text1"/>
        </w:rPr>
        <w:t xml:space="preserve">by a stationary </w:t>
      </w:r>
      <w:r w:rsidR="0089544E">
        <w:rPr>
          <w:color w:val="000000" w:themeColor="text1"/>
        </w:rPr>
        <w:t xml:space="preserve">volcanic </w:t>
      </w:r>
      <w:r w:rsidR="00EC562D">
        <w:rPr>
          <w:color w:val="000000" w:themeColor="text1"/>
        </w:rPr>
        <w:t>hot</w:t>
      </w:r>
      <w:r w:rsidR="0089544E">
        <w:rPr>
          <w:color w:val="000000" w:themeColor="text1"/>
        </w:rPr>
        <w:t xml:space="preserve"> </w:t>
      </w:r>
      <w:r w:rsidR="00EC562D">
        <w:rPr>
          <w:color w:val="000000" w:themeColor="text1"/>
        </w:rPr>
        <w:t>spot, ran</w:t>
      </w:r>
      <w:r w:rsidR="0089544E">
        <w:rPr>
          <w:color w:val="000000" w:themeColor="text1"/>
        </w:rPr>
        <w:t>g</w:t>
      </w:r>
      <w:r w:rsidR="00EC562D">
        <w:rPr>
          <w:color w:val="000000" w:themeColor="text1"/>
        </w:rPr>
        <w:t>e in age f</w:t>
      </w:r>
      <w:r w:rsidR="0089544E">
        <w:rPr>
          <w:color w:val="000000" w:themeColor="text1"/>
        </w:rPr>
        <w:t>r</w:t>
      </w:r>
      <w:r w:rsidR="00EC562D">
        <w:rPr>
          <w:color w:val="000000" w:themeColor="text1"/>
        </w:rPr>
        <w:t>om</w:t>
      </w:r>
      <w:r w:rsidR="0089544E">
        <w:rPr>
          <w:color w:val="000000" w:themeColor="text1"/>
        </w:rPr>
        <w:t xml:space="preserve"> 5</w:t>
      </w:r>
      <w:r w:rsidR="00B9715F">
        <w:rPr>
          <w:color w:val="000000" w:themeColor="text1"/>
        </w:rPr>
        <w:t xml:space="preserve">.1 My </w:t>
      </w:r>
      <w:r w:rsidR="0089544E">
        <w:rPr>
          <w:color w:val="000000" w:themeColor="text1"/>
        </w:rPr>
        <w:t>(Kauai) to 0.</w:t>
      </w:r>
      <w:r w:rsidR="00B630F3">
        <w:rPr>
          <w:color w:val="000000" w:themeColor="text1"/>
        </w:rPr>
        <w:t>4</w:t>
      </w:r>
      <w:r w:rsidR="0089544E">
        <w:rPr>
          <w:color w:val="000000" w:themeColor="text1"/>
        </w:rPr>
        <w:t xml:space="preserve"> My for Hawaii, with Oahu having been formed 3.7 Mya (</w:t>
      </w:r>
      <w:commentRangeStart w:id="19"/>
      <w:r w:rsidR="0089544E">
        <w:rPr>
          <w:color w:val="000000" w:themeColor="text1"/>
        </w:rPr>
        <w:t>PNAS 2004</w:t>
      </w:r>
      <w:commentRangeEnd w:id="19"/>
      <w:r w:rsidR="0089544E">
        <w:rPr>
          <w:rStyle w:val="CommentReference"/>
        </w:rPr>
        <w:commentReference w:id="19"/>
      </w:r>
      <w:r w:rsidR="00B630F3">
        <w:rPr>
          <w:color w:val="000000" w:themeColor="text1"/>
        </w:rPr>
        <w:t>, Clague</w:t>
      </w:r>
      <w:r w:rsidR="0089544E">
        <w:rPr>
          <w:color w:val="000000" w:themeColor="text1"/>
        </w:rPr>
        <w:t>).</w:t>
      </w:r>
      <w:r w:rsidR="00EC562D">
        <w:rPr>
          <w:color w:val="000000" w:themeColor="text1"/>
        </w:rPr>
        <w:t xml:space="preserve"> </w:t>
      </w:r>
      <w:r w:rsidR="002F5018">
        <w:rPr>
          <w:color w:val="000000" w:themeColor="text1"/>
        </w:rPr>
        <w:t xml:space="preserve">A parallel </w:t>
      </w:r>
      <w:r w:rsidR="00FD4387">
        <w:rPr>
          <w:color w:val="000000" w:themeColor="text1"/>
        </w:rPr>
        <w:t xml:space="preserve">story to Hawaiian </w:t>
      </w:r>
      <w:r w:rsidR="00FD4387" w:rsidRPr="00FD4387">
        <w:rPr>
          <w:i/>
          <w:iCs/>
          <w:color w:val="000000" w:themeColor="text1"/>
        </w:rPr>
        <w:t>M. capi</w:t>
      </w:r>
      <w:r w:rsidR="00FD4387">
        <w:rPr>
          <w:i/>
          <w:iCs/>
          <w:color w:val="000000" w:themeColor="text1"/>
        </w:rPr>
        <w:t>t</w:t>
      </w:r>
      <w:r w:rsidR="00FD4387" w:rsidRPr="00FD4387">
        <w:rPr>
          <w:i/>
          <w:iCs/>
          <w:color w:val="000000" w:themeColor="text1"/>
        </w:rPr>
        <w:t>ata</w:t>
      </w:r>
      <w:r w:rsidR="00FD4387">
        <w:rPr>
          <w:color w:val="000000" w:themeColor="text1"/>
        </w:rPr>
        <w:t xml:space="preserve"> appears to have </w:t>
      </w:r>
      <w:r w:rsidR="002F5018">
        <w:rPr>
          <w:color w:val="000000" w:themeColor="text1"/>
        </w:rPr>
        <w:t xml:space="preserve">developed in the remote </w:t>
      </w:r>
      <w:proofErr w:type="spellStart"/>
      <w:r w:rsidR="002F5018">
        <w:rPr>
          <w:color w:val="000000" w:themeColor="text1"/>
        </w:rPr>
        <w:t>Ulithi</w:t>
      </w:r>
      <w:proofErr w:type="spellEnd"/>
      <w:r w:rsidR="002F5018">
        <w:rPr>
          <w:color w:val="000000" w:themeColor="text1"/>
        </w:rPr>
        <w:t xml:space="preserve"> Atoll, Yap State, Federated States of Micronesia, where a novel </w:t>
      </w:r>
      <w:r w:rsidR="002F5018" w:rsidRPr="0063774B">
        <w:rPr>
          <w:i/>
          <w:iCs/>
          <w:color w:val="000000" w:themeColor="text1"/>
        </w:rPr>
        <w:t>Montipora</w:t>
      </w:r>
      <w:r w:rsidR="002F5018">
        <w:rPr>
          <w:color w:val="000000" w:themeColor="text1"/>
        </w:rPr>
        <w:t xml:space="preserve"> sp</w:t>
      </w:r>
      <w:r w:rsidR="00FD4387">
        <w:rPr>
          <w:color w:val="000000" w:themeColor="text1"/>
        </w:rPr>
        <w:t>.</w:t>
      </w:r>
      <w:r w:rsidR="002F5018">
        <w:rPr>
          <w:color w:val="000000" w:themeColor="text1"/>
        </w:rPr>
        <w:t xml:space="preserve"> has become an “opportunistic” species (</w:t>
      </w:r>
      <w:commentRangeStart w:id="20"/>
      <w:r w:rsidR="002F5018">
        <w:rPr>
          <w:color w:val="000000" w:themeColor="text1"/>
        </w:rPr>
        <w:t>Crane et al. 2017</w:t>
      </w:r>
      <w:commentRangeEnd w:id="20"/>
      <w:r w:rsidR="002F5018">
        <w:rPr>
          <w:rStyle w:val="CommentReference"/>
        </w:rPr>
        <w:commentReference w:id="20"/>
      </w:r>
      <w:r w:rsidR="002F5018">
        <w:rPr>
          <w:color w:val="000000" w:themeColor="text1"/>
        </w:rPr>
        <w:t xml:space="preserve">). </w:t>
      </w:r>
      <w:r w:rsidR="00344934">
        <w:rPr>
          <w:color w:val="000000" w:themeColor="text1"/>
        </w:rPr>
        <w:t xml:space="preserve">Like the Hawaiian congener, </w:t>
      </w:r>
      <w:proofErr w:type="spellStart"/>
      <w:r w:rsidR="002F5018">
        <w:rPr>
          <w:color w:val="000000" w:themeColor="text1"/>
        </w:rPr>
        <w:t>Ulithi</w:t>
      </w:r>
      <w:proofErr w:type="spellEnd"/>
      <w:r w:rsidR="002F5018">
        <w:rPr>
          <w:color w:val="000000" w:themeColor="text1"/>
        </w:rPr>
        <w:t xml:space="preserve"> </w:t>
      </w:r>
      <w:r w:rsidR="002F5018" w:rsidRPr="0063774B">
        <w:rPr>
          <w:i/>
          <w:iCs/>
          <w:color w:val="000000" w:themeColor="text1"/>
        </w:rPr>
        <w:t>Montipora</w:t>
      </w:r>
      <w:r w:rsidR="002F5018">
        <w:rPr>
          <w:color w:val="000000" w:themeColor="text1"/>
        </w:rPr>
        <w:t xml:space="preserve"> sp. </w:t>
      </w:r>
      <w:r w:rsidR="00FD4387">
        <w:rPr>
          <w:color w:val="000000" w:themeColor="text1"/>
        </w:rPr>
        <w:t xml:space="preserve">is highly stress resilient and </w:t>
      </w:r>
      <w:r w:rsidR="002F5018">
        <w:rPr>
          <w:color w:val="000000" w:themeColor="text1"/>
        </w:rPr>
        <w:t>dominates disturbed sites such as near villages and boat landings, where it may comprise 38-59% of coral cover (</w:t>
      </w:r>
      <w:commentRangeStart w:id="21"/>
      <w:r w:rsidR="002F5018">
        <w:rPr>
          <w:color w:val="000000" w:themeColor="text1"/>
        </w:rPr>
        <w:t>Crane et al. 2016</w:t>
      </w:r>
      <w:commentRangeEnd w:id="21"/>
      <w:r w:rsidR="002F5018">
        <w:rPr>
          <w:rStyle w:val="CommentReference"/>
        </w:rPr>
        <w:commentReference w:id="21"/>
      </w:r>
      <w:r w:rsidR="002F5018">
        <w:rPr>
          <w:color w:val="000000" w:themeColor="text1"/>
        </w:rPr>
        <w:t>).</w:t>
      </w:r>
    </w:p>
    <w:p w14:paraId="1EC183B5" w14:textId="77777777" w:rsidR="007F66E2" w:rsidRDefault="007F66E2" w:rsidP="007F66E2">
      <w:pPr>
        <w:rPr>
          <w:color w:val="000000" w:themeColor="text1"/>
        </w:rPr>
      </w:pPr>
    </w:p>
    <w:p w14:paraId="689AFB6E" w14:textId="60D77560" w:rsidR="00A84AB6" w:rsidRPr="00584DF7" w:rsidRDefault="00753FCD" w:rsidP="00753FCD">
      <w:pPr>
        <w:rPr>
          <w:color w:val="000000" w:themeColor="text1"/>
        </w:rPr>
      </w:pPr>
      <w:r w:rsidRPr="00A17E25">
        <w:rPr>
          <w:color w:val="000000" w:themeColor="text1"/>
        </w:rPr>
        <w:t xml:space="preserve">Given these </w:t>
      </w:r>
      <w:r w:rsidR="007F66E2">
        <w:rPr>
          <w:color w:val="000000" w:themeColor="text1"/>
        </w:rPr>
        <w:t xml:space="preserve">observations, our </w:t>
      </w:r>
      <w:r w:rsidR="00AE6635">
        <w:rPr>
          <w:color w:val="000000" w:themeColor="text1"/>
        </w:rPr>
        <w:t xml:space="preserve">study </w:t>
      </w:r>
      <w:r w:rsidR="007F66E2">
        <w:rPr>
          <w:color w:val="000000" w:themeColor="text1"/>
        </w:rPr>
        <w:t>address</w:t>
      </w:r>
      <w:r w:rsidR="00AE6635">
        <w:rPr>
          <w:color w:val="000000" w:themeColor="text1"/>
        </w:rPr>
        <w:t>es</w:t>
      </w:r>
      <w:r w:rsidR="007F66E2">
        <w:rPr>
          <w:color w:val="000000" w:themeColor="text1"/>
        </w:rPr>
        <w:t xml:space="preserve"> three major </w:t>
      </w:r>
      <w:r w:rsidR="003726EE">
        <w:rPr>
          <w:color w:val="000000" w:themeColor="text1"/>
        </w:rPr>
        <w:t>hypotheses</w:t>
      </w:r>
      <w:r w:rsidR="007F66E2">
        <w:rPr>
          <w:color w:val="000000" w:themeColor="text1"/>
        </w:rPr>
        <w:t xml:space="preserve"> about Hawaiian coral biology and evolution. First,</w:t>
      </w:r>
      <w:r w:rsidR="008C1023">
        <w:rPr>
          <w:color w:val="000000" w:themeColor="text1"/>
        </w:rPr>
        <w:t xml:space="preserve"> regarding strategies for dealing with </w:t>
      </w:r>
      <w:r w:rsidR="00BE39BA">
        <w:rPr>
          <w:color w:val="000000" w:themeColor="text1"/>
        </w:rPr>
        <w:t>stress onset</w:t>
      </w:r>
      <w:r w:rsidR="008C1023">
        <w:rPr>
          <w:color w:val="000000" w:themeColor="text1"/>
        </w:rPr>
        <w:t xml:space="preserve">, </w:t>
      </w:r>
      <w:r w:rsidR="00AE6635">
        <w:rPr>
          <w:color w:val="000000" w:themeColor="text1"/>
        </w:rPr>
        <w:t xml:space="preserve">we hypothesize that </w:t>
      </w:r>
      <w:r w:rsidR="008C1023" w:rsidRPr="008C1023">
        <w:rPr>
          <w:i/>
          <w:iCs/>
          <w:color w:val="000000" w:themeColor="text1"/>
        </w:rPr>
        <w:t>P. acuta</w:t>
      </w:r>
      <w:r w:rsidR="008C1023">
        <w:rPr>
          <w:color w:val="000000" w:themeColor="text1"/>
        </w:rPr>
        <w:t xml:space="preserve"> and </w:t>
      </w:r>
      <w:r w:rsidR="008C1023" w:rsidRPr="008C1023">
        <w:rPr>
          <w:i/>
          <w:iCs/>
          <w:color w:val="000000" w:themeColor="text1"/>
        </w:rPr>
        <w:t>M. capitat</w:t>
      </w:r>
      <w:r w:rsidR="008C1023">
        <w:rPr>
          <w:i/>
          <w:iCs/>
          <w:color w:val="000000" w:themeColor="text1"/>
        </w:rPr>
        <w:t>a</w:t>
      </w:r>
      <w:r w:rsidR="008C1023">
        <w:rPr>
          <w:color w:val="000000" w:themeColor="text1"/>
        </w:rPr>
        <w:t xml:space="preserve"> will display divergent strategies for </w:t>
      </w:r>
      <w:r w:rsidR="00AE6635">
        <w:rPr>
          <w:color w:val="000000" w:themeColor="text1"/>
        </w:rPr>
        <w:t xml:space="preserve">responding to </w:t>
      </w:r>
      <w:r w:rsidR="008C1023">
        <w:rPr>
          <w:color w:val="000000" w:themeColor="text1"/>
        </w:rPr>
        <w:t xml:space="preserve">thermal and pH stress that will be discernible </w:t>
      </w:r>
      <w:r w:rsidR="00AE6635">
        <w:rPr>
          <w:color w:val="000000" w:themeColor="text1"/>
        </w:rPr>
        <w:t xml:space="preserve">in </w:t>
      </w:r>
      <w:r w:rsidR="00331228">
        <w:rPr>
          <w:color w:val="000000" w:themeColor="text1"/>
        </w:rPr>
        <w:t>coral animal</w:t>
      </w:r>
      <w:r w:rsidR="008748AE">
        <w:rPr>
          <w:color w:val="000000" w:themeColor="text1"/>
        </w:rPr>
        <w:t xml:space="preserve"> and holobiont</w:t>
      </w:r>
      <w:r w:rsidR="00331228">
        <w:rPr>
          <w:color w:val="000000" w:themeColor="text1"/>
        </w:rPr>
        <w:t xml:space="preserve">-derived </w:t>
      </w:r>
      <w:r w:rsidR="00AE6635">
        <w:rPr>
          <w:color w:val="000000" w:themeColor="text1"/>
        </w:rPr>
        <w:t>omics data</w:t>
      </w:r>
      <w:r w:rsidR="008C1023">
        <w:rPr>
          <w:color w:val="000000" w:themeColor="text1"/>
        </w:rPr>
        <w:t>. Second,</w:t>
      </w:r>
      <w:r w:rsidR="008C1023" w:rsidRPr="008C1023">
        <w:rPr>
          <w:color w:val="000000" w:themeColor="text1"/>
        </w:rPr>
        <w:t xml:space="preserve"> </w:t>
      </w:r>
      <w:r w:rsidR="008C1023">
        <w:rPr>
          <w:color w:val="000000" w:themeColor="text1"/>
        </w:rPr>
        <w:t xml:space="preserve">regarding limits to survival under prolonged stress, </w:t>
      </w:r>
      <w:r w:rsidR="00AE6635">
        <w:rPr>
          <w:color w:val="000000" w:themeColor="text1"/>
        </w:rPr>
        <w:t xml:space="preserve">we hypothesize that </w:t>
      </w:r>
      <w:r w:rsidR="008C1023" w:rsidRPr="008C1023">
        <w:rPr>
          <w:i/>
          <w:iCs/>
          <w:color w:val="000000" w:themeColor="text1"/>
        </w:rPr>
        <w:t>M</w:t>
      </w:r>
      <w:r w:rsidR="008C1023">
        <w:rPr>
          <w:i/>
          <w:iCs/>
          <w:color w:val="000000" w:themeColor="text1"/>
        </w:rPr>
        <w:t>.</w:t>
      </w:r>
      <w:r w:rsidR="008C1023" w:rsidRPr="008C1023">
        <w:rPr>
          <w:i/>
          <w:iCs/>
          <w:color w:val="000000" w:themeColor="text1"/>
        </w:rPr>
        <w:t xml:space="preserve"> capitata</w:t>
      </w:r>
      <w:r w:rsidR="008C1023">
        <w:rPr>
          <w:color w:val="000000" w:themeColor="text1"/>
        </w:rPr>
        <w:t xml:space="preserve"> will have the capacity </w:t>
      </w:r>
      <w:commentRangeStart w:id="22"/>
      <w:r w:rsidR="008C1023">
        <w:rPr>
          <w:color w:val="000000" w:themeColor="text1"/>
        </w:rPr>
        <w:t>recover from bleaching due to heterotrophic feeding</w:t>
      </w:r>
      <w:commentRangeEnd w:id="22"/>
      <w:r w:rsidR="00166646">
        <w:rPr>
          <w:rStyle w:val="CommentReference"/>
        </w:rPr>
        <w:commentReference w:id="22"/>
      </w:r>
      <w:r w:rsidR="00AE6635">
        <w:rPr>
          <w:color w:val="000000" w:themeColor="text1"/>
        </w:rPr>
        <w:t xml:space="preserve">, </w:t>
      </w:r>
      <w:r w:rsidR="008748AE">
        <w:rPr>
          <w:color w:val="000000" w:themeColor="text1"/>
        </w:rPr>
        <w:t xml:space="preserve">allowing us to identify resilience-related genes and metabolites in this species. In contrast, </w:t>
      </w:r>
      <w:r w:rsidR="008C1023" w:rsidRPr="008C1023">
        <w:rPr>
          <w:i/>
          <w:iCs/>
          <w:color w:val="000000" w:themeColor="text1"/>
        </w:rPr>
        <w:t>P. acuta</w:t>
      </w:r>
      <w:r w:rsidR="008C1023">
        <w:rPr>
          <w:color w:val="000000" w:themeColor="text1"/>
        </w:rPr>
        <w:t xml:space="preserve"> will not</w:t>
      </w:r>
      <w:r w:rsidR="008748AE">
        <w:rPr>
          <w:color w:val="000000" w:themeColor="text1"/>
        </w:rPr>
        <w:t xml:space="preserve"> up-regulate these markers but rathe</w:t>
      </w:r>
      <w:r w:rsidR="002B19E1">
        <w:rPr>
          <w:color w:val="000000" w:themeColor="text1"/>
        </w:rPr>
        <w:t>r</w:t>
      </w:r>
      <w:r w:rsidR="008748AE">
        <w:rPr>
          <w:color w:val="000000" w:themeColor="text1"/>
        </w:rPr>
        <w:t xml:space="preserve"> express </w:t>
      </w:r>
      <w:r w:rsidR="00BE39BA">
        <w:rPr>
          <w:color w:val="000000" w:themeColor="text1"/>
        </w:rPr>
        <w:t>cell death pathways</w:t>
      </w:r>
      <w:r w:rsidR="008C1023">
        <w:rPr>
          <w:color w:val="000000" w:themeColor="text1"/>
        </w:rPr>
        <w:t xml:space="preserve">. </w:t>
      </w:r>
      <w:r w:rsidR="00AE6635">
        <w:rPr>
          <w:color w:val="000000" w:themeColor="text1"/>
        </w:rPr>
        <w:t xml:space="preserve">Third, </w:t>
      </w:r>
      <w:r w:rsidR="00331228">
        <w:rPr>
          <w:color w:val="000000" w:themeColor="text1"/>
        </w:rPr>
        <w:t>host-algal symbiont interactions will differ widely in these two species, w</w:t>
      </w:r>
      <w:r w:rsidR="00584DF7">
        <w:rPr>
          <w:color w:val="000000" w:themeColor="text1"/>
        </w:rPr>
        <w:t>hich we hypothesize can be divided into three different stages</w:t>
      </w:r>
      <w:r w:rsidR="008748AE">
        <w:rPr>
          <w:color w:val="000000" w:themeColor="text1"/>
        </w:rPr>
        <w:t xml:space="preserve"> of </w:t>
      </w:r>
      <w:r w:rsidR="00584DF7">
        <w:rPr>
          <w:color w:val="000000" w:themeColor="text1"/>
        </w:rPr>
        <w:t>bleaching</w:t>
      </w:r>
      <w:r w:rsidR="00BE39BA">
        <w:rPr>
          <w:color w:val="000000" w:themeColor="text1"/>
        </w:rPr>
        <w:t xml:space="preserve"> (</w:t>
      </w:r>
      <w:r w:rsidR="008748AE">
        <w:rPr>
          <w:color w:val="000000" w:themeColor="text1"/>
        </w:rPr>
        <w:t xml:space="preserve">namely, </w:t>
      </w:r>
      <w:r w:rsidR="00BE39BA">
        <w:rPr>
          <w:color w:val="000000" w:themeColor="text1"/>
        </w:rPr>
        <w:t xml:space="preserve">early stress, late stress, and recovery [only in </w:t>
      </w:r>
      <w:r w:rsidR="00BE39BA" w:rsidRPr="00BE39BA">
        <w:rPr>
          <w:i/>
          <w:iCs/>
          <w:color w:val="000000" w:themeColor="text1"/>
        </w:rPr>
        <w:t>M. capitata</w:t>
      </w:r>
      <w:r w:rsidR="00BE39BA">
        <w:rPr>
          <w:color w:val="000000" w:themeColor="text1"/>
        </w:rPr>
        <w:t>])</w:t>
      </w:r>
      <w:r w:rsidR="00584DF7">
        <w:rPr>
          <w:color w:val="000000" w:themeColor="text1"/>
        </w:rPr>
        <w:t xml:space="preserve">. These stages can be used to </w:t>
      </w:r>
      <w:r w:rsidR="00ED50FC">
        <w:t>organize and analyze the omics datasets</w:t>
      </w:r>
      <w:r w:rsidR="00BE39BA">
        <w:t xml:space="preserve"> to build species-specific </w:t>
      </w:r>
      <w:r w:rsidR="00ED50FC">
        <w:t>model</w:t>
      </w:r>
      <w:r w:rsidR="00BE39BA">
        <w:t>s</w:t>
      </w:r>
      <w:r w:rsidR="00842823">
        <w:t xml:space="preserve"> of</w:t>
      </w:r>
      <w:r w:rsidR="00ED50FC">
        <w:t xml:space="preserve"> </w:t>
      </w:r>
      <w:r w:rsidR="00842823">
        <w:t xml:space="preserve">the </w:t>
      </w:r>
      <w:r w:rsidR="00866EEA">
        <w:t xml:space="preserve">coral </w:t>
      </w:r>
      <w:r w:rsidR="00ED50FC">
        <w:t>stress pheno</w:t>
      </w:r>
      <w:r w:rsidR="00842823">
        <w:t>me</w:t>
      </w:r>
      <w:r w:rsidR="00ED50FC">
        <w:t>.</w:t>
      </w:r>
    </w:p>
    <w:p w14:paraId="1CACA3F9" w14:textId="7653FE6F" w:rsidR="00A84AB6" w:rsidRDefault="00A84AB6" w:rsidP="00753FCD"/>
    <w:p w14:paraId="595CD9EF" w14:textId="77777777" w:rsidR="00842823" w:rsidRPr="005D60C9" w:rsidRDefault="00842823" w:rsidP="00842823">
      <w:pPr>
        <w:rPr>
          <w:b/>
          <w:bCs/>
          <w:sz w:val="24"/>
          <w:szCs w:val="24"/>
        </w:rPr>
      </w:pPr>
      <w:r w:rsidRPr="005D60C9">
        <w:rPr>
          <w:b/>
          <w:bCs/>
          <w:sz w:val="24"/>
          <w:szCs w:val="24"/>
        </w:rPr>
        <w:t>Results and Discussion</w:t>
      </w:r>
    </w:p>
    <w:p w14:paraId="6C71AFCE" w14:textId="77777777" w:rsidR="00E95851" w:rsidRDefault="00842823" w:rsidP="00753FCD">
      <w:pPr>
        <w:rPr>
          <w:b/>
          <w:i/>
        </w:rPr>
      </w:pPr>
      <w:r>
        <w:rPr>
          <w:b/>
          <w:i/>
        </w:rPr>
        <w:t>Physiological data</w:t>
      </w:r>
    </w:p>
    <w:p w14:paraId="2B82EDB6" w14:textId="117DEB57" w:rsidR="00E95851" w:rsidRDefault="00E95851" w:rsidP="00E95851">
      <w:r>
        <w:rPr>
          <w:noProof/>
        </w:rPr>
        <mc:AlternateContent>
          <mc:Choice Requires="wps">
            <w:drawing>
              <wp:anchor distT="0" distB="0" distL="114300" distR="114300" simplePos="0" relativeHeight="251660288" behindDoc="0" locked="0" layoutInCell="1" allowOverlap="1" wp14:anchorId="4511A9DA" wp14:editId="47B6084B">
                <wp:simplePos x="0" y="0"/>
                <wp:positionH relativeFrom="column">
                  <wp:posOffset>23495</wp:posOffset>
                </wp:positionH>
                <wp:positionV relativeFrom="paragraph">
                  <wp:posOffset>1739541</wp:posOffset>
                </wp:positionV>
                <wp:extent cx="5955527" cy="1614115"/>
                <wp:effectExtent l="0" t="0" r="13970" b="12065"/>
                <wp:wrapNone/>
                <wp:docPr id="2" name="Text Box 2"/>
                <wp:cNvGraphicFramePr/>
                <a:graphic xmlns:a="http://schemas.openxmlformats.org/drawingml/2006/main">
                  <a:graphicData uri="http://schemas.microsoft.com/office/word/2010/wordprocessingShape">
                    <wps:wsp>
                      <wps:cNvSpPr txBox="1"/>
                      <wps:spPr>
                        <a:xfrm>
                          <a:off x="0" y="0"/>
                          <a:ext cx="5955527" cy="1614115"/>
                        </a:xfrm>
                        <a:prstGeom prst="rect">
                          <a:avLst/>
                        </a:prstGeom>
                        <a:solidFill>
                          <a:schemeClr val="lt1"/>
                        </a:solidFill>
                        <a:ln w="6350">
                          <a:solidFill>
                            <a:schemeClr val="accent1"/>
                          </a:solidFill>
                        </a:ln>
                      </wps:spPr>
                      <wps:txbx>
                        <w:txbxContent>
                          <w:p w14:paraId="27B87110" w14:textId="7FE1142D" w:rsidR="00F84F04" w:rsidRPr="00F84F04" w:rsidRDefault="00F84F04" w:rsidP="00F84F04">
                            <w:pPr>
                              <w:rPr>
                                <w:iCs/>
                              </w:rPr>
                            </w:pPr>
                            <w:r w:rsidRPr="00F84F04">
                              <w:rPr>
                                <w:b/>
                                <w:iCs/>
                              </w:rPr>
                              <w:t xml:space="preserve">Figure 1. Exposure of corals to increased temperature and </w:t>
                            </w:r>
                            <w:r w:rsidR="00E95851">
                              <w:rPr>
                                <w:b/>
                                <w:iCs/>
                              </w:rPr>
                              <w:t>ocean acidification</w:t>
                            </w:r>
                            <w:r w:rsidRPr="00F84F04">
                              <w:rPr>
                                <w:b/>
                                <w:iCs/>
                              </w:rPr>
                              <w:t xml:space="preserve">. </w:t>
                            </w:r>
                            <w:r w:rsidRPr="00F84F04">
                              <w:rPr>
                                <w:iCs/>
                              </w:rPr>
                              <w:t xml:space="preserve"> </w:t>
                            </w:r>
                            <w:r w:rsidR="00E95851">
                              <w:rPr>
                                <w:iCs/>
                              </w:rPr>
                              <w:t>(</w:t>
                            </w:r>
                            <w:r w:rsidRPr="00F84F04">
                              <w:rPr>
                                <w:iCs/>
                              </w:rPr>
                              <w:t>A,</w:t>
                            </w:r>
                            <w:r w:rsidR="00E95851">
                              <w:rPr>
                                <w:iCs/>
                              </w:rPr>
                              <w:t xml:space="preserve"> </w:t>
                            </w:r>
                            <w:r w:rsidRPr="00F84F04">
                              <w:rPr>
                                <w:iCs/>
                              </w:rPr>
                              <w:t xml:space="preserve">B) </w:t>
                            </w:r>
                            <w:r w:rsidR="00E95851">
                              <w:rPr>
                                <w:iCs/>
                              </w:rPr>
                              <w:t>C</w:t>
                            </w:r>
                            <w:r w:rsidRPr="00F84F04">
                              <w:rPr>
                                <w:iCs/>
                              </w:rPr>
                              <w:t xml:space="preserve">olor change of the corals indicating visual bleaching </w:t>
                            </w:r>
                            <w:r w:rsidR="00E95851">
                              <w:rPr>
                                <w:iCs/>
                              </w:rPr>
                              <w:t xml:space="preserve">that was </w:t>
                            </w:r>
                            <w:r w:rsidRPr="00F84F04">
                              <w:rPr>
                                <w:iCs/>
                              </w:rPr>
                              <w:t xml:space="preserve">quantified </w:t>
                            </w:r>
                            <w:r w:rsidR="00E95851">
                              <w:rPr>
                                <w:iCs/>
                              </w:rPr>
                              <w:t>using</w:t>
                            </w:r>
                            <w:r w:rsidRPr="00F84F04">
                              <w:rPr>
                                <w:iCs/>
                              </w:rPr>
                              <w:t xml:space="preserve"> color standardized photographs. </w:t>
                            </w:r>
                            <w:r w:rsidR="00E95851">
                              <w:rPr>
                                <w:iCs/>
                              </w:rPr>
                              <w:t>(</w:t>
                            </w:r>
                            <w:r w:rsidRPr="00F84F04">
                              <w:rPr>
                                <w:iCs/>
                              </w:rPr>
                              <w:t>C,</w:t>
                            </w:r>
                            <w:r w:rsidR="00E95851">
                              <w:rPr>
                                <w:iCs/>
                              </w:rPr>
                              <w:t xml:space="preserve"> </w:t>
                            </w:r>
                            <w:r w:rsidRPr="00F84F04">
                              <w:rPr>
                                <w:iCs/>
                              </w:rPr>
                              <w:t xml:space="preserve">D) </w:t>
                            </w:r>
                            <w:r w:rsidR="00E95851">
                              <w:rPr>
                                <w:iCs/>
                              </w:rPr>
                              <w:t>M</w:t>
                            </w:r>
                            <w:r w:rsidRPr="00F84F04">
                              <w:rPr>
                                <w:iCs/>
                              </w:rPr>
                              <w:t xml:space="preserve">ultivariate </w:t>
                            </w:r>
                            <w:proofErr w:type="spellStart"/>
                            <w:r w:rsidRPr="00F84F04">
                              <w:rPr>
                                <w:iCs/>
                              </w:rPr>
                              <w:t>physiotype</w:t>
                            </w:r>
                            <w:proofErr w:type="spellEnd"/>
                            <w:r w:rsidRPr="00F84F04">
                              <w:rPr>
                                <w:iCs/>
                              </w:rPr>
                              <w:t xml:space="preserve"> of corals in the four treatment conditions colored by temperature treatment</w:t>
                            </w:r>
                            <w:r w:rsidR="00E95851">
                              <w:rPr>
                                <w:iCs/>
                              </w:rPr>
                              <w:t xml:space="preserve">. The values are </w:t>
                            </w:r>
                            <w:r w:rsidRPr="00F84F04">
                              <w:rPr>
                                <w:iCs/>
                              </w:rPr>
                              <w:t xml:space="preserve">significantly different for </w:t>
                            </w:r>
                            <w:r w:rsidR="00E95851" w:rsidRPr="00E95851">
                              <w:rPr>
                                <w:i/>
                              </w:rPr>
                              <w:t>M. capitata</w:t>
                            </w:r>
                            <w:r w:rsidR="00E95851">
                              <w:rPr>
                                <w:iCs/>
                              </w:rPr>
                              <w:t xml:space="preserve"> and </w:t>
                            </w:r>
                            <w:r w:rsidR="00E95851" w:rsidRPr="00E95851">
                              <w:rPr>
                                <w:i/>
                              </w:rPr>
                              <w:t>P. acuta</w:t>
                            </w:r>
                            <w:r w:rsidRPr="00F84F04">
                              <w:rPr>
                                <w:iCs/>
                              </w:rPr>
                              <w:t xml:space="preserve">, with the centroids plotted for each time point and the arrows as the termini. </w:t>
                            </w:r>
                            <w:r w:rsidR="00E95851">
                              <w:rPr>
                                <w:iCs/>
                              </w:rPr>
                              <w:t>(</w:t>
                            </w:r>
                            <w:r w:rsidRPr="00F84F04">
                              <w:rPr>
                                <w:iCs/>
                              </w:rPr>
                              <w:t>E,</w:t>
                            </w:r>
                            <w:r w:rsidR="00E95851">
                              <w:rPr>
                                <w:iCs/>
                              </w:rPr>
                              <w:t xml:space="preserve"> </w:t>
                            </w:r>
                            <w:r w:rsidRPr="00F84F04">
                              <w:rPr>
                                <w:iCs/>
                              </w:rPr>
                              <w:t xml:space="preserve">F) </w:t>
                            </w:r>
                            <w:r w:rsidR="00E95851">
                              <w:rPr>
                                <w:iCs/>
                              </w:rPr>
                              <w:t>P</w:t>
                            </w:r>
                            <w:r w:rsidRPr="00F84F04">
                              <w:rPr>
                                <w:iCs/>
                              </w:rPr>
                              <w:t xml:space="preserve">robability of survivorship under each treatment </w:t>
                            </w:r>
                            <w:r w:rsidR="00E95851">
                              <w:rPr>
                                <w:iCs/>
                              </w:rPr>
                              <w:t>during</w:t>
                            </w:r>
                            <w:r w:rsidRPr="00F84F04">
                              <w:rPr>
                                <w:iCs/>
                              </w:rPr>
                              <w:t xml:space="preserve"> the 16</w:t>
                            </w:r>
                            <w:r w:rsidR="00E95851">
                              <w:rPr>
                                <w:iCs/>
                              </w:rPr>
                              <w:t>-</w:t>
                            </w:r>
                            <w:r w:rsidRPr="00F84F04">
                              <w:rPr>
                                <w:iCs/>
                              </w:rPr>
                              <w:t>week</w:t>
                            </w:r>
                            <w:r w:rsidR="00E95851">
                              <w:rPr>
                                <w:iCs/>
                              </w:rPr>
                              <w:t xml:space="preserve"> study period. The d</w:t>
                            </w:r>
                            <w:r w:rsidRPr="00F84F04">
                              <w:rPr>
                                <w:iCs/>
                              </w:rPr>
                              <w:t xml:space="preserve">ashed lines in </w:t>
                            </w:r>
                            <w:r w:rsidR="00E95851">
                              <w:rPr>
                                <w:iCs/>
                              </w:rPr>
                              <w:t>images (</w:t>
                            </w:r>
                            <w:r w:rsidRPr="00F84F04">
                              <w:rPr>
                                <w:iCs/>
                              </w:rPr>
                              <w:t>B</w:t>
                            </w:r>
                            <w:r w:rsidR="00E95851">
                              <w:rPr>
                                <w:iCs/>
                              </w:rPr>
                              <w:t>)</w:t>
                            </w:r>
                            <w:r w:rsidRPr="00F84F04">
                              <w:rPr>
                                <w:iCs/>
                              </w:rPr>
                              <w:t xml:space="preserve"> and </w:t>
                            </w:r>
                            <w:r w:rsidR="00E95851">
                              <w:rPr>
                                <w:iCs/>
                              </w:rPr>
                              <w:t>(</w:t>
                            </w:r>
                            <w:r w:rsidRPr="00F84F04">
                              <w:rPr>
                                <w:iCs/>
                              </w:rPr>
                              <w:t>E</w:t>
                            </w:r>
                            <w:r w:rsidR="00E95851">
                              <w:rPr>
                                <w:iCs/>
                              </w:rPr>
                              <w:t xml:space="preserve">, </w:t>
                            </w:r>
                            <w:r w:rsidRPr="00F84F04">
                              <w:rPr>
                                <w:iCs/>
                              </w:rPr>
                              <w:t>F</w:t>
                            </w:r>
                            <w:r w:rsidR="00E95851">
                              <w:rPr>
                                <w:iCs/>
                              </w:rPr>
                              <w:t>)</w:t>
                            </w:r>
                            <w:r w:rsidRPr="00F84F04">
                              <w:rPr>
                                <w:iCs/>
                              </w:rPr>
                              <w:t xml:space="preserve"> indicate the transition from treatment to recovery periods.</w:t>
                            </w:r>
                          </w:p>
                          <w:p w14:paraId="21AC26BC" w14:textId="77777777" w:rsidR="00F84F04" w:rsidRPr="00F84F04" w:rsidRDefault="00F84F04">
                            <w:pPr>
                              <w:rPr>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511A9DA" id="_x0000_t202" coordsize="21600,21600" o:spt="202" path="m,l,21600r21600,l21600,xe">
                <v:stroke joinstyle="miter"/>
                <v:path gradientshapeok="t" o:connecttype="rect"/>
              </v:shapetype>
              <v:shape id="Text Box 2" o:spid="_x0000_s1026" type="#_x0000_t202" style="position:absolute;margin-left:1.85pt;margin-top:136.95pt;width:468.95pt;height:127.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" fillcolor="white [3201]" strokecolor="#4f81bd [3204]" strokeweight=".5pt">
                <v:textbox>
                  <w:txbxContent>
                    <w:p w14:paraId="27B87110" w14:textId="7FE1142D" w:rsidR="00F84F04" w:rsidRPr="00F84F04" w:rsidRDefault="00F84F04" w:rsidP="00F84F04">
                      <w:pPr>
                        <w:rPr>
                          <w:iCs/>
                        </w:rPr>
                      </w:pPr>
                      <w:r w:rsidRPr="00F84F04">
                        <w:rPr>
                          <w:b/>
                          <w:iCs/>
                        </w:rPr>
                        <w:t xml:space="preserve">Figure 1. Exposure of corals to increased temperature and </w:t>
                      </w:r>
                      <w:r w:rsidR="00E95851">
                        <w:rPr>
                          <w:b/>
                          <w:iCs/>
                        </w:rPr>
                        <w:t>ocean acidification</w:t>
                      </w:r>
                      <w:r w:rsidRPr="00F84F04">
                        <w:rPr>
                          <w:b/>
                          <w:iCs/>
                        </w:rPr>
                        <w:t xml:space="preserve">. </w:t>
                      </w:r>
                      <w:r w:rsidRPr="00F84F04">
                        <w:rPr>
                          <w:iCs/>
                        </w:rPr>
                        <w:t xml:space="preserve"> </w:t>
                      </w:r>
                      <w:r w:rsidR="00E95851">
                        <w:rPr>
                          <w:iCs/>
                        </w:rPr>
                        <w:t>(</w:t>
                      </w:r>
                      <w:r w:rsidRPr="00F84F04">
                        <w:rPr>
                          <w:iCs/>
                        </w:rPr>
                        <w:t>A,</w:t>
                      </w:r>
                      <w:r w:rsidR="00E95851">
                        <w:rPr>
                          <w:iCs/>
                        </w:rPr>
                        <w:t xml:space="preserve"> </w:t>
                      </w:r>
                      <w:r w:rsidRPr="00F84F04">
                        <w:rPr>
                          <w:iCs/>
                        </w:rPr>
                        <w:t xml:space="preserve">B) </w:t>
                      </w:r>
                      <w:r w:rsidR="00E95851">
                        <w:rPr>
                          <w:iCs/>
                        </w:rPr>
                        <w:t>C</w:t>
                      </w:r>
                      <w:r w:rsidRPr="00F84F04">
                        <w:rPr>
                          <w:iCs/>
                        </w:rPr>
                        <w:t xml:space="preserve">olor change of the corals indicating visual bleaching </w:t>
                      </w:r>
                      <w:r w:rsidR="00E95851">
                        <w:rPr>
                          <w:iCs/>
                        </w:rPr>
                        <w:t xml:space="preserve">that was </w:t>
                      </w:r>
                      <w:r w:rsidRPr="00F84F04">
                        <w:rPr>
                          <w:iCs/>
                        </w:rPr>
                        <w:t xml:space="preserve">quantified </w:t>
                      </w:r>
                      <w:r w:rsidR="00E95851">
                        <w:rPr>
                          <w:iCs/>
                        </w:rPr>
                        <w:t>using</w:t>
                      </w:r>
                      <w:r w:rsidRPr="00F84F04">
                        <w:rPr>
                          <w:iCs/>
                        </w:rPr>
                        <w:t xml:space="preserve"> color standardized photographs. </w:t>
                      </w:r>
                      <w:r w:rsidR="00E95851">
                        <w:rPr>
                          <w:iCs/>
                        </w:rPr>
                        <w:t>(</w:t>
                      </w:r>
                      <w:r w:rsidRPr="00F84F04">
                        <w:rPr>
                          <w:iCs/>
                        </w:rPr>
                        <w:t>C,</w:t>
                      </w:r>
                      <w:r w:rsidR="00E95851">
                        <w:rPr>
                          <w:iCs/>
                        </w:rPr>
                        <w:t xml:space="preserve"> </w:t>
                      </w:r>
                      <w:r w:rsidRPr="00F84F04">
                        <w:rPr>
                          <w:iCs/>
                        </w:rPr>
                        <w:t xml:space="preserve">D) </w:t>
                      </w:r>
                      <w:r w:rsidR="00E95851">
                        <w:rPr>
                          <w:iCs/>
                        </w:rPr>
                        <w:t>M</w:t>
                      </w:r>
                      <w:r w:rsidRPr="00F84F04">
                        <w:rPr>
                          <w:iCs/>
                        </w:rPr>
                        <w:t xml:space="preserve">ultivariate </w:t>
                      </w:r>
                      <w:proofErr w:type="spellStart"/>
                      <w:r w:rsidRPr="00F84F04">
                        <w:rPr>
                          <w:iCs/>
                        </w:rPr>
                        <w:t>physiotype</w:t>
                      </w:r>
                      <w:proofErr w:type="spellEnd"/>
                      <w:r w:rsidRPr="00F84F04">
                        <w:rPr>
                          <w:iCs/>
                        </w:rPr>
                        <w:t xml:space="preserve"> of corals in the four treatment conditions colored by temperature treatment</w:t>
                      </w:r>
                      <w:r w:rsidR="00E95851">
                        <w:rPr>
                          <w:iCs/>
                        </w:rPr>
                        <w:t xml:space="preserve">. The values are </w:t>
                      </w:r>
                      <w:r w:rsidRPr="00F84F04">
                        <w:rPr>
                          <w:iCs/>
                        </w:rPr>
                        <w:t xml:space="preserve">significantly different for </w:t>
                      </w:r>
                      <w:r w:rsidR="00E95851" w:rsidRPr="00E95851">
                        <w:rPr>
                          <w:i/>
                        </w:rPr>
                        <w:t>M. capitata</w:t>
                      </w:r>
                      <w:r w:rsidR="00E95851">
                        <w:rPr>
                          <w:iCs/>
                        </w:rPr>
                        <w:t xml:space="preserve"> and </w:t>
                      </w:r>
                      <w:r w:rsidR="00E95851" w:rsidRPr="00E95851">
                        <w:rPr>
                          <w:i/>
                        </w:rPr>
                        <w:t>P. acuta</w:t>
                      </w:r>
                      <w:r w:rsidRPr="00F84F04">
                        <w:rPr>
                          <w:iCs/>
                        </w:rPr>
                        <w:t xml:space="preserve">, with the centroids plotted for each time point and the arrows as the termini. </w:t>
                      </w:r>
                      <w:r w:rsidR="00E95851">
                        <w:rPr>
                          <w:iCs/>
                        </w:rPr>
                        <w:t>(</w:t>
                      </w:r>
                      <w:r w:rsidRPr="00F84F04">
                        <w:rPr>
                          <w:iCs/>
                        </w:rPr>
                        <w:t>E,</w:t>
                      </w:r>
                      <w:r w:rsidR="00E95851">
                        <w:rPr>
                          <w:iCs/>
                        </w:rPr>
                        <w:t xml:space="preserve"> </w:t>
                      </w:r>
                      <w:r w:rsidRPr="00F84F04">
                        <w:rPr>
                          <w:iCs/>
                        </w:rPr>
                        <w:t xml:space="preserve">F) </w:t>
                      </w:r>
                      <w:r w:rsidR="00E95851">
                        <w:rPr>
                          <w:iCs/>
                        </w:rPr>
                        <w:t>P</w:t>
                      </w:r>
                      <w:r w:rsidRPr="00F84F04">
                        <w:rPr>
                          <w:iCs/>
                        </w:rPr>
                        <w:t xml:space="preserve">robability of survivorship under each treatment </w:t>
                      </w:r>
                      <w:r w:rsidR="00E95851">
                        <w:rPr>
                          <w:iCs/>
                        </w:rPr>
                        <w:t>during</w:t>
                      </w:r>
                      <w:r w:rsidRPr="00F84F04">
                        <w:rPr>
                          <w:iCs/>
                        </w:rPr>
                        <w:t xml:space="preserve"> the 16</w:t>
                      </w:r>
                      <w:r w:rsidR="00E95851">
                        <w:rPr>
                          <w:iCs/>
                        </w:rPr>
                        <w:t>-</w:t>
                      </w:r>
                      <w:r w:rsidRPr="00F84F04">
                        <w:rPr>
                          <w:iCs/>
                        </w:rPr>
                        <w:t>week</w:t>
                      </w:r>
                      <w:r w:rsidR="00E95851">
                        <w:rPr>
                          <w:iCs/>
                        </w:rPr>
                        <w:t xml:space="preserve"> study period. The d</w:t>
                      </w:r>
                      <w:r w:rsidRPr="00F84F04">
                        <w:rPr>
                          <w:iCs/>
                        </w:rPr>
                        <w:t xml:space="preserve">ashed lines in </w:t>
                      </w:r>
                      <w:r w:rsidR="00E95851">
                        <w:rPr>
                          <w:iCs/>
                        </w:rPr>
                        <w:t>images (</w:t>
                      </w:r>
                      <w:r w:rsidRPr="00F84F04">
                        <w:rPr>
                          <w:iCs/>
                        </w:rPr>
                        <w:t>B</w:t>
                      </w:r>
                      <w:r w:rsidR="00E95851">
                        <w:rPr>
                          <w:iCs/>
                        </w:rPr>
                        <w:t>)</w:t>
                      </w:r>
                      <w:r w:rsidRPr="00F84F04">
                        <w:rPr>
                          <w:iCs/>
                        </w:rPr>
                        <w:t xml:space="preserve"> and </w:t>
                      </w:r>
                      <w:r w:rsidR="00E95851">
                        <w:rPr>
                          <w:iCs/>
                        </w:rPr>
                        <w:t>(</w:t>
                      </w:r>
                      <w:r w:rsidRPr="00F84F04">
                        <w:rPr>
                          <w:iCs/>
                        </w:rPr>
                        <w:t>E</w:t>
                      </w:r>
                      <w:r w:rsidR="00E95851">
                        <w:rPr>
                          <w:iCs/>
                        </w:rPr>
                        <w:t xml:space="preserve">, </w:t>
                      </w:r>
                      <w:r w:rsidRPr="00F84F04">
                        <w:rPr>
                          <w:iCs/>
                        </w:rPr>
                        <w:t>F</w:t>
                      </w:r>
                      <w:r w:rsidR="00E95851">
                        <w:rPr>
                          <w:iCs/>
                        </w:rPr>
                        <w:t>)</w:t>
                      </w:r>
                      <w:r w:rsidRPr="00F84F04">
                        <w:rPr>
                          <w:iCs/>
                        </w:rPr>
                        <w:t xml:space="preserve"> indicate the transition from treatment to recovery periods.</w:t>
                      </w:r>
                    </w:p>
                    <w:p w14:paraId="21AC26BC" w14:textId="77777777" w:rsidR="00F84F04" w:rsidRPr="00F84F04" w:rsidRDefault="00F84F04">
                      <w:pPr>
                        <w:rPr>
                          <w:iCs/>
                        </w:rPr>
                      </w:pPr>
                    </w:p>
                  </w:txbxContent>
                </v:textbox>
              </v:shape>
            </w:pict>
          </mc:Fallback>
        </mc:AlternateContent>
      </w:r>
      <w:r w:rsidR="00ED50FC">
        <w:t xml:space="preserve">Exposure of </w:t>
      </w:r>
      <w:r w:rsidR="00ED50FC">
        <w:rPr>
          <w:i/>
        </w:rPr>
        <w:t>M. capitata</w:t>
      </w:r>
      <w:r w:rsidR="00ED50FC">
        <w:t xml:space="preserve"> and </w:t>
      </w:r>
      <w:r w:rsidR="00ED50FC">
        <w:rPr>
          <w:i/>
        </w:rPr>
        <w:t>P. acuta</w:t>
      </w:r>
      <w:r w:rsidR="00ED50FC">
        <w:t xml:space="preserve"> to increased temperature and reduced pH for nine weeks, followed by seven weeks of recovery under ambient conditions (</w:t>
      </w:r>
      <w:r w:rsidR="00ED50FC">
        <w:rPr>
          <w:highlight w:val="yellow"/>
        </w:rPr>
        <w:t>Supplementary Materials</w:t>
      </w:r>
      <w:r w:rsidR="00ED50FC">
        <w:t xml:space="preserve">) supported contrasting responses between the tolerant </w:t>
      </w:r>
      <w:r w:rsidR="00ED50FC">
        <w:rPr>
          <w:i/>
        </w:rPr>
        <w:t>M. capitata</w:t>
      </w:r>
      <w:r w:rsidR="00ED50FC">
        <w:t xml:space="preserve"> and sensitive </w:t>
      </w:r>
      <w:r w:rsidR="00ED50FC">
        <w:rPr>
          <w:i/>
        </w:rPr>
        <w:t>P. acuta</w:t>
      </w:r>
      <w:r w:rsidR="00ED50FC">
        <w:t xml:space="preserve">.  Both </w:t>
      </w:r>
      <w:r w:rsidR="00ED50FC">
        <w:rPr>
          <w:i/>
        </w:rPr>
        <w:t>M. capitata</w:t>
      </w:r>
      <w:r w:rsidR="00ED50FC">
        <w:t xml:space="preserve"> and </w:t>
      </w:r>
      <w:r w:rsidR="00ED50FC">
        <w:rPr>
          <w:i/>
        </w:rPr>
        <w:t>P. acuta</w:t>
      </w:r>
      <w:r w:rsidR="00ED50FC">
        <w:t xml:space="preserve"> significantly bleached in response to treatment through time (</w:t>
      </w:r>
      <w:r w:rsidR="00ED50FC">
        <w:rPr>
          <w:i/>
        </w:rPr>
        <w:t>M. capitata</w:t>
      </w:r>
      <w:r w:rsidR="00ED50FC">
        <w:t xml:space="preserve">: significant interactions; </w:t>
      </w:r>
      <w:r w:rsidR="00ED50FC">
        <w:rPr>
          <w:i/>
        </w:rPr>
        <w:t>P. acuta</w:t>
      </w:r>
      <w:r w:rsidR="00ED50FC">
        <w:t xml:space="preserve">: significant interactions) as shown by X% reduction in color score under high temperature. However, in </w:t>
      </w:r>
      <w:r w:rsidR="00ED50FC">
        <w:rPr>
          <w:i/>
        </w:rPr>
        <w:t>P. acuta</w:t>
      </w:r>
      <w:r w:rsidR="00ED50FC">
        <w:t xml:space="preserve"> this led to substantial shift in multivariate physiology (Fig. 1C) and &gt;80% mortality (Fig. 1E, p&lt;0.0001), whereas in </w:t>
      </w:r>
      <w:r w:rsidR="00ED50FC">
        <w:rPr>
          <w:i/>
        </w:rPr>
        <w:t>M. capitata</w:t>
      </w:r>
      <w:r w:rsidR="00ED50FC">
        <w:t xml:space="preserve"> there was no change in multivariate physiology (Fig. 1C), and relatively little mortality with no differences in survivorship by treatment (Fig. 1F, p=0.18).</w:t>
      </w:r>
    </w:p>
    <w:p w14:paraId="67E1F676" w14:textId="3EDF243C" w:rsidR="00A84AB6" w:rsidRDefault="00F84F04" w:rsidP="00E95851">
      <w:r>
        <w:rPr>
          <w:noProof/>
        </w:rPr>
        <w:lastRenderedPageBreak/>
        <w:drawing>
          <wp:anchor distT="114300" distB="114300" distL="114300" distR="114300" simplePos="0" relativeHeight="251659264" behindDoc="0" locked="0" layoutInCell="1" hidden="0" allowOverlap="1" wp14:anchorId="633C4A09" wp14:editId="13513BA2">
            <wp:simplePos x="0" y="0"/>
            <wp:positionH relativeFrom="column">
              <wp:posOffset>0</wp:posOffset>
            </wp:positionH>
            <wp:positionV relativeFrom="paragraph">
              <wp:posOffset>0</wp:posOffset>
            </wp:positionV>
            <wp:extent cx="4019550" cy="5454015"/>
            <wp:effectExtent l="0" t="0" r="6350" b="0"/>
            <wp:wrapSquare wrapText="bothSides" distT="114300" distB="114300" distL="114300" distR="114300"/>
            <wp:docPr id="1" name="image1.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picture containing graphical user interface&#10;&#10;Description automatically generated"/>
                    <pic:cNvPicPr preferRelativeResize="0"/>
                  </pic:nvPicPr>
                  <pic:blipFill>
                    <a:blip r:embed="rId16"/>
                    <a:srcRect/>
                    <a:stretch>
                      <a:fillRect/>
                    </a:stretch>
                  </pic:blipFill>
                  <pic:spPr>
                    <a:xfrm>
                      <a:off x="0" y="0"/>
                      <a:ext cx="4019550" cy="5454015"/>
                    </a:xfrm>
                    <a:prstGeom prst="rect">
                      <a:avLst/>
                    </a:prstGeom>
                    <a:ln/>
                  </pic:spPr>
                </pic:pic>
              </a:graphicData>
            </a:graphic>
            <wp14:sizeRelH relativeFrom="margin">
              <wp14:pctWidth>0</wp14:pctWidth>
            </wp14:sizeRelH>
            <wp14:sizeRelV relativeFrom="margin">
              <wp14:pctHeight>0</wp14:pctHeight>
            </wp14:sizeRelV>
          </wp:anchor>
        </w:drawing>
      </w:r>
      <w:r w:rsidR="00ED50FC">
        <w:t xml:space="preserve">Specifically, </w:t>
      </w:r>
      <w:r>
        <w:t xml:space="preserve">the physiology of </w:t>
      </w:r>
      <w:r w:rsidR="00ED50FC">
        <w:rPr>
          <w:i/>
        </w:rPr>
        <w:t>P. acuta</w:t>
      </w:r>
      <w:r w:rsidR="00ED50FC">
        <w:t xml:space="preserve"> shifted to X (</w:t>
      </w:r>
      <w:r w:rsidR="00ED50FC">
        <w:rPr>
          <w:highlight w:val="yellow"/>
        </w:rPr>
        <w:t>Supplementary Materials</w:t>
      </w:r>
      <w:r w:rsidR="00ED50FC">
        <w:t>)</w:t>
      </w:r>
    </w:p>
    <w:p w14:paraId="62B907E6" w14:textId="77777777" w:rsidR="00A84AB6" w:rsidRDefault="00ED50FC" w:rsidP="00753FCD">
      <w:pPr>
        <w:rPr>
          <w:highlight w:val="yellow"/>
        </w:rPr>
      </w:pPr>
      <w:r>
        <w:t xml:space="preserve">This was not due to a shift in Symbiodiniaceae through time (PERMANOVA P&gt;0.05) or between treatments (PERMANOVA P&gt;0.05). </w:t>
      </w:r>
      <w:r>
        <w:rPr>
          <w:i/>
        </w:rPr>
        <w:t>P. acuta</w:t>
      </w:r>
      <w:r>
        <w:t xml:space="preserve"> was dominated by C1 related profiles, while </w:t>
      </w:r>
      <w:r>
        <w:rPr>
          <w:i/>
        </w:rPr>
        <w:t>M. capitata</w:t>
      </w:r>
      <w:r>
        <w:t xml:space="preserve"> housed C17/C31 or D1, or a mix of these profiles (</w:t>
      </w:r>
      <w:r>
        <w:rPr>
          <w:highlight w:val="yellow"/>
        </w:rPr>
        <w:t>Supplementary Materials</w:t>
      </w:r>
      <w:r>
        <w:t xml:space="preserve">). </w:t>
      </w:r>
      <w:r>
        <w:rPr>
          <w:highlight w:val="yellow"/>
        </w:rPr>
        <w:t>ADD 16S RESULTS HERE</w:t>
      </w:r>
    </w:p>
    <w:p w14:paraId="1044EEF7" w14:textId="1A810DFD" w:rsidR="00A84AB6" w:rsidRDefault="00E95851" w:rsidP="00753FCD">
      <w:r>
        <w:tab/>
      </w:r>
      <w:r w:rsidRPr="00E95851">
        <w:rPr>
          <w:iCs/>
        </w:rPr>
        <w:t>These results clearl</w:t>
      </w:r>
      <w:r>
        <w:rPr>
          <w:iCs/>
        </w:rPr>
        <w:t>y</w:t>
      </w:r>
      <w:r w:rsidRPr="00E95851">
        <w:rPr>
          <w:iCs/>
        </w:rPr>
        <w:t xml:space="preserve"> indicate that</w:t>
      </w:r>
      <w:r>
        <w:rPr>
          <w:i/>
        </w:rPr>
        <w:t xml:space="preserve"> </w:t>
      </w:r>
      <w:r w:rsidR="00ED50FC">
        <w:rPr>
          <w:i/>
        </w:rPr>
        <w:t>P</w:t>
      </w:r>
      <w:r>
        <w:rPr>
          <w:i/>
        </w:rPr>
        <w:t>.</w:t>
      </w:r>
      <w:r w:rsidR="00ED50FC">
        <w:rPr>
          <w:i/>
        </w:rPr>
        <w:t xml:space="preserve"> acuta</w:t>
      </w:r>
      <w:r w:rsidR="00ED50FC">
        <w:t xml:space="preserve"> is a stress sensitive coral, which displays substantial bleaching (Fig 1A), shifts in physiology (Fig. 1C), and high mortality (Fig. 1E) due to high temperature alone and in combination with high pCO</w:t>
      </w:r>
      <w:r w:rsidR="00ED50FC">
        <w:rPr>
          <w:vertAlign w:val="subscript"/>
        </w:rPr>
        <w:t>2</w:t>
      </w:r>
      <w:r w:rsidR="00ED50FC">
        <w:t xml:space="preserve">, or low </w:t>
      </w:r>
      <w:proofErr w:type="spellStart"/>
      <w:r w:rsidR="00ED50FC">
        <w:t>pH.</w:t>
      </w:r>
      <w:proofErr w:type="spellEnd"/>
      <w:r w:rsidR="00ED50FC">
        <w:t xml:space="preserve"> At the molecular level, </w:t>
      </w:r>
      <w:r w:rsidR="00ED50FC">
        <w:rPr>
          <w:i/>
        </w:rPr>
        <w:t>P. acuta</w:t>
      </w:r>
      <w:r w:rsidR="00ED50FC">
        <w:t xml:space="preserve"> is showing an enrichment of genes involved in protein catabolism pathways under thermal stress (Table </w:t>
      </w:r>
      <w:proofErr w:type="spellStart"/>
      <w:r w:rsidR="00ED50FC">
        <w:t>Sx</w:t>
      </w:r>
      <w:proofErr w:type="spellEnd"/>
      <w:r w:rsidR="00ED50FC">
        <w:t xml:space="preserve">, Fig. X). This breakdown of amino acids also is supported by changes in the metabolite pools, specifically X, Y, Z.  Further at the organismal level, we see a significant decline in protein per unit area in </w:t>
      </w:r>
      <w:r w:rsidR="00ED50FC">
        <w:rPr>
          <w:i/>
        </w:rPr>
        <w:t>P. acuta</w:t>
      </w:r>
      <w:r w:rsidR="00ED50FC">
        <w:t xml:space="preserve"> under both high temperature treatments at timepoints X, Y, Z.</w:t>
      </w:r>
    </w:p>
    <w:p w14:paraId="3F902BEF" w14:textId="640254CF" w:rsidR="00A84AB6" w:rsidRDefault="00A84AB6" w:rsidP="00753FCD">
      <w:pPr>
        <w:rPr>
          <w:b/>
        </w:rPr>
      </w:pPr>
    </w:p>
    <w:p w14:paraId="487C885A" w14:textId="45D43E94" w:rsidR="00E95851" w:rsidRPr="00E95851" w:rsidRDefault="00E95851" w:rsidP="00753FCD">
      <w:pPr>
        <w:rPr>
          <w:b/>
          <w:i/>
          <w:iCs/>
        </w:rPr>
      </w:pPr>
      <w:r w:rsidRPr="00E95851">
        <w:rPr>
          <w:b/>
          <w:i/>
          <w:iCs/>
        </w:rPr>
        <w:t>Gene expression and metabolic data</w:t>
      </w:r>
    </w:p>
    <w:p w14:paraId="08470C11" w14:textId="77777777" w:rsidR="00A84AB6" w:rsidRDefault="00A84AB6" w:rsidP="00753FCD"/>
    <w:p w14:paraId="28A69369" w14:textId="77777777" w:rsidR="00A84AB6" w:rsidRDefault="00A84AB6" w:rsidP="00753FCD">
      <w:pPr>
        <w:rPr>
          <w:b/>
          <w:i/>
        </w:rPr>
      </w:pPr>
    </w:p>
    <w:p w14:paraId="1971F591" w14:textId="77777777" w:rsidR="00A84AB6" w:rsidRDefault="00ED50FC" w:rsidP="00753FCD">
      <w:pPr>
        <w:ind w:firstLine="720"/>
      </w:pPr>
      <w:r>
        <w:rPr>
          <w:b/>
          <w:i/>
        </w:rPr>
        <w:t>Persistent features - Core Stress Phenome</w:t>
      </w:r>
    </w:p>
    <w:p w14:paraId="43E68E06" w14:textId="77777777" w:rsidR="00A84AB6" w:rsidRDefault="00A84AB6" w:rsidP="00753FCD">
      <w:pPr>
        <w:ind w:left="720"/>
      </w:pPr>
    </w:p>
    <w:p w14:paraId="7EE3478E" w14:textId="77777777" w:rsidR="00A84AB6" w:rsidRDefault="00ED50FC" w:rsidP="00753FCD">
      <w:pPr>
        <w:numPr>
          <w:ilvl w:val="0"/>
          <w:numId w:val="1"/>
        </w:numPr>
      </w:pPr>
      <w:r>
        <w:t>Questions</w:t>
      </w:r>
    </w:p>
    <w:p w14:paraId="703D0872" w14:textId="77777777" w:rsidR="00A84AB6" w:rsidRDefault="00ED50FC" w:rsidP="00753FCD">
      <w:r>
        <w:t xml:space="preserve">Here we contrasted the </w:t>
      </w:r>
      <w:proofErr w:type="spellStart"/>
      <w:r>
        <w:t>omic</w:t>
      </w:r>
      <w:proofErr w:type="spellEnd"/>
      <w:r>
        <w:t xml:space="preserve"> pathways in two species with starkly differing physiological and survivorship outcomes to assess strategies of sympatric species against thermal stress.  We identify the core coral stress phenome and X, and Y</w:t>
      </w:r>
    </w:p>
    <w:p w14:paraId="7079F2F9" w14:textId="77777777" w:rsidR="00A84AB6" w:rsidRDefault="00A84AB6" w:rsidP="00753FCD"/>
    <w:p w14:paraId="116B3A83" w14:textId="77777777" w:rsidR="00A84AB6" w:rsidRDefault="00ED50FC" w:rsidP="00753FCD">
      <w:pPr>
        <w:rPr>
          <w:b/>
          <w:i/>
        </w:rPr>
      </w:pPr>
      <w:r>
        <w:rPr>
          <w:b/>
          <w:i/>
        </w:rPr>
        <w:t>Conventional approach</w:t>
      </w:r>
    </w:p>
    <w:p w14:paraId="59B07766" w14:textId="77777777" w:rsidR="00A84AB6" w:rsidRDefault="00ED50FC" w:rsidP="00753FCD">
      <w:r>
        <w:t>Mapping for genes identified from the genome only analyzed with DESeq2</w:t>
      </w:r>
    </w:p>
    <w:p w14:paraId="61E16CA7" w14:textId="77777777" w:rsidR="00A84AB6" w:rsidRDefault="00ED50FC" w:rsidP="00753FCD">
      <w:r>
        <w:t>From any genes that are significantly differentially expressed in any pairwise at particular time points where we have metabolite data</w:t>
      </w:r>
    </w:p>
    <w:p w14:paraId="20123263" w14:textId="77777777" w:rsidR="00A84AB6" w:rsidRDefault="00A84AB6" w:rsidP="00753FCD"/>
    <w:p w14:paraId="7523D322" w14:textId="77777777" w:rsidR="00A84AB6" w:rsidRDefault="00ED50FC" w:rsidP="00753FCD">
      <w:r>
        <w:t>2 species, 5 timepoints (),  MAGI, concerted responses (regulated gene-metabolite interactions) between species</w:t>
      </w:r>
    </w:p>
    <w:p w14:paraId="7A67B104" w14:textId="77777777" w:rsidR="00A84AB6" w:rsidRDefault="00ED50FC" w:rsidP="00753FCD">
      <w:r>
        <w:tab/>
        <w:t xml:space="preserve">Secondary goal - all RNASeq timepoints (may be in supplement or in </w:t>
      </w:r>
      <w:proofErr w:type="spellStart"/>
      <w:r>
        <w:t>Emmas</w:t>
      </w:r>
      <w:proofErr w:type="spellEnd"/>
      <w:r>
        <w:t xml:space="preserve"> approach)</w:t>
      </w:r>
    </w:p>
    <w:p w14:paraId="76FED56B" w14:textId="77777777" w:rsidR="00A84AB6" w:rsidRDefault="00A84AB6" w:rsidP="00753FCD"/>
    <w:p w14:paraId="294E6A86" w14:textId="77777777" w:rsidR="00A84AB6" w:rsidRDefault="00ED50FC" w:rsidP="00753FCD">
      <w:r>
        <w:t xml:space="preserve">Identify the shared, conserved ortho-groups (OGs) in </w:t>
      </w:r>
      <w:proofErr w:type="spellStart"/>
      <w:r>
        <w:t>Mcap</w:t>
      </w:r>
      <w:proofErr w:type="spellEnd"/>
      <w:r>
        <w:t xml:space="preserve"> and </w:t>
      </w:r>
      <w:proofErr w:type="spellStart"/>
      <w:r>
        <w:t>Pacu</w:t>
      </w:r>
      <w:proofErr w:type="spellEnd"/>
      <w:r>
        <w:t xml:space="preserve"> and compare and contrast their gene expression patterns across the time points to understand if and how selection has shaped these two divergent strategies for the ancestral gene set. Is there a core stress response or can these diverge strongly in sympatric species? </w:t>
      </w:r>
    </w:p>
    <w:p w14:paraId="40596BE0" w14:textId="77777777" w:rsidR="00A84AB6" w:rsidRDefault="00A84AB6" w:rsidP="00753FCD"/>
    <w:p w14:paraId="418C3802" w14:textId="77777777" w:rsidR="00A84AB6" w:rsidRDefault="00ED50FC" w:rsidP="00753FCD">
      <w:r>
        <w:t>Create “toy” models of different gene expression patterns (e.g., early up and then down, early up and stays up, late up as bleaching proceeds, etc... ) and determine which best fit the actual data for both species so that we can describe these results more accurately. Or, simply use standard supercluster analysis as Tim has done but then discriminate them quantitatively.</w:t>
      </w:r>
    </w:p>
    <w:p w14:paraId="3B4D7114" w14:textId="77777777" w:rsidR="00A84AB6" w:rsidRDefault="00A84AB6" w:rsidP="00753FCD"/>
    <w:p w14:paraId="24F7E9A1" w14:textId="77777777" w:rsidR="00A84AB6" w:rsidRDefault="00ED50FC" w:rsidP="00753FCD">
      <w:r>
        <w:t xml:space="preserve">Partition the animal and gene expression data, as best as possible, and do separate MAGI analyses to identify the major components in each member, as a prelude for </w:t>
      </w:r>
      <w:proofErr w:type="spellStart"/>
      <w:r>
        <w:rPr>
          <w:i/>
        </w:rPr>
        <w:t>holocell</w:t>
      </w:r>
      <w:proofErr w:type="spellEnd"/>
      <w:r>
        <w:t xml:space="preserve"> analysis.</w:t>
      </w:r>
    </w:p>
    <w:p w14:paraId="55CA8567" w14:textId="77777777" w:rsidR="00A84AB6" w:rsidRDefault="00A84AB6" w:rsidP="00753FCD"/>
    <w:p w14:paraId="556C97EF" w14:textId="77777777" w:rsidR="00A84AB6" w:rsidRDefault="00ED50FC" w:rsidP="00753FCD">
      <w:r>
        <w:t xml:space="preserve">Compare and contrast the metabolic networks in the two species to identify divergent patterns. </w:t>
      </w:r>
    </w:p>
    <w:p w14:paraId="420D8BA8" w14:textId="77777777" w:rsidR="00A84AB6" w:rsidRDefault="00A84AB6" w:rsidP="00753FCD"/>
    <w:p w14:paraId="1CB39216" w14:textId="77777777" w:rsidR="00A84AB6" w:rsidRDefault="00ED50FC" w:rsidP="00753FCD">
      <w:r>
        <w:t xml:space="preserve">Outcomes: Gain an understanding of the role of dark metabolites in the </w:t>
      </w:r>
      <w:proofErr w:type="spellStart"/>
      <w:r>
        <w:t>Mcap</w:t>
      </w:r>
      <w:proofErr w:type="spellEnd"/>
      <w:r>
        <w:t xml:space="preserve"> stress response. Can we connect known and unknown compounds in a meaningful fashion using network analysis?</w:t>
      </w:r>
    </w:p>
    <w:p w14:paraId="2FF8189B" w14:textId="77777777" w:rsidR="00A84AB6" w:rsidRDefault="00A84AB6" w:rsidP="00753FCD"/>
    <w:p w14:paraId="5BD4B824" w14:textId="6D97396E" w:rsidR="00A84AB6" w:rsidRPr="00842823" w:rsidRDefault="00842823" w:rsidP="00753FCD">
      <w:pPr>
        <w:rPr>
          <w:b/>
          <w:bCs/>
          <w:i/>
          <w:iCs/>
        </w:rPr>
      </w:pPr>
      <w:r w:rsidRPr="00842823">
        <w:rPr>
          <w:b/>
          <w:bCs/>
          <w:i/>
          <w:iCs/>
        </w:rPr>
        <w:t>Hawaii effect</w:t>
      </w:r>
    </w:p>
    <w:p w14:paraId="0A4D2940" w14:textId="77777777" w:rsidR="00842823" w:rsidRDefault="00842823" w:rsidP="00842823">
      <w:r>
        <w:rPr>
          <w:color w:val="000000" w:themeColor="text1"/>
        </w:rPr>
        <w:t>It should be noted that b</w:t>
      </w:r>
      <w:r w:rsidRPr="00A17E25">
        <w:rPr>
          <w:color w:val="000000" w:themeColor="text1"/>
        </w:rPr>
        <w:t>eyond coral species, the marine habitat of the Hawaiian Archipelago displays some of the highest levels of endemism worldwide with regard to mesophotic coral ecosystems, with 100% fish species endemics reported from deep coral reefs in the northwestern islands</w:t>
      </w:r>
      <w:r>
        <w:rPr>
          <w:color w:val="000000" w:themeColor="text1"/>
        </w:rPr>
        <w:t xml:space="preserve"> (</w:t>
      </w:r>
      <w:proofErr w:type="spellStart"/>
      <w:r w:rsidRPr="00A17E25">
        <w:rPr>
          <w:noProof/>
          <w:color w:val="000000" w:themeColor="text1"/>
        </w:rPr>
        <w:t>Kosaki</w:t>
      </w:r>
      <w:proofErr w:type="spellEnd"/>
      <w:r>
        <w:rPr>
          <w:noProof/>
          <w:color w:val="000000" w:themeColor="text1"/>
        </w:rPr>
        <w:t xml:space="preserve"> et al. 2017</w:t>
      </w:r>
      <w:r>
        <w:rPr>
          <w:color w:val="000000" w:themeColor="text1"/>
        </w:rPr>
        <w:t>)</w:t>
      </w:r>
      <w:r w:rsidRPr="00A17E25">
        <w:rPr>
          <w:color w:val="000000" w:themeColor="text1"/>
        </w:rPr>
        <w:t xml:space="preserve">. Many seaweed (e.g., </w:t>
      </w:r>
      <w:r w:rsidRPr="00A17E25">
        <w:rPr>
          <w:i/>
          <w:color w:val="000000" w:themeColor="text1"/>
        </w:rPr>
        <w:t>Ulva</w:t>
      </w:r>
      <w:r w:rsidRPr="00A17E25">
        <w:rPr>
          <w:color w:val="000000" w:themeColor="text1"/>
        </w:rPr>
        <w:t xml:space="preserve"> and </w:t>
      </w:r>
      <w:proofErr w:type="spellStart"/>
      <w:r w:rsidRPr="00A17E25">
        <w:rPr>
          <w:i/>
          <w:color w:val="000000" w:themeColor="text1"/>
        </w:rPr>
        <w:t>Umbraulva</w:t>
      </w:r>
      <w:proofErr w:type="spellEnd"/>
      <w:r w:rsidRPr="00A17E25">
        <w:rPr>
          <w:color w:val="000000" w:themeColor="text1"/>
        </w:rPr>
        <w:t>) and sponge endemics, many of the latter remain to characterized, have also been identified in this region</w:t>
      </w:r>
      <w:r>
        <w:rPr>
          <w:color w:val="000000" w:themeColor="text1"/>
        </w:rPr>
        <w:t xml:space="preserve"> (</w:t>
      </w:r>
      <w:r w:rsidRPr="00A17E25">
        <w:rPr>
          <w:noProof/>
          <w:color w:val="000000" w:themeColor="text1"/>
        </w:rPr>
        <w:t>Spalding</w:t>
      </w:r>
      <w:r>
        <w:rPr>
          <w:noProof/>
          <w:color w:val="000000" w:themeColor="text1"/>
        </w:rPr>
        <w:t xml:space="preserve"> et al. 2019</w:t>
      </w:r>
      <w:r>
        <w:rPr>
          <w:color w:val="000000" w:themeColor="text1"/>
        </w:rPr>
        <w:t>)</w:t>
      </w:r>
      <w:r w:rsidRPr="00A17E25">
        <w:rPr>
          <w:color w:val="000000" w:themeColor="text1"/>
        </w:rPr>
        <w:t>.</w:t>
      </w:r>
    </w:p>
    <w:p w14:paraId="5D831F1B" w14:textId="77777777" w:rsidR="00842823" w:rsidRDefault="00842823" w:rsidP="00753FCD"/>
    <w:p w14:paraId="0C75142B" w14:textId="77777777" w:rsidR="00A84AB6" w:rsidRDefault="00ED50FC" w:rsidP="00753FCD">
      <w:r>
        <w:rPr>
          <w:b/>
          <w:i/>
        </w:rPr>
        <w:t xml:space="preserve">Coral </w:t>
      </w:r>
      <w:proofErr w:type="spellStart"/>
      <w:r>
        <w:rPr>
          <w:b/>
          <w:i/>
        </w:rPr>
        <w:t>holocell</w:t>
      </w:r>
      <w:proofErr w:type="spellEnd"/>
      <w:r>
        <w:rPr>
          <w:b/>
          <w:i/>
        </w:rPr>
        <w:t xml:space="preserve"> approach</w:t>
      </w:r>
    </w:p>
    <w:p w14:paraId="6D0E2BEC" w14:textId="77777777" w:rsidR="00A84AB6" w:rsidRDefault="00ED50FC" w:rsidP="00753FCD">
      <w:r>
        <w:t xml:space="preserve">Run MAGI blind to eukaryote gene origin and interpret data under </w:t>
      </w:r>
      <w:proofErr w:type="spellStart"/>
      <w:r>
        <w:rPr>
          <w:i/>
        </w:rPr>
        <w:t>holocell</w:t>
      </w:r>
      <w:proofErr w:type="spellEnd"/>
      <w:r>
        <w:t xml:space="preserve"> assumption. What does this tell us about the highest MAGI scoring reactions? How many duplicate stress pathways do we find and how many combine animal and algal pathways, potentially indicating shared co-regulation, putatively led by the animal? Think of the </w:t>
      </w:r>
      <w:proofErr w:type="spellStart"/>
      <w:r>
        <w:t>Mcap</w:t>
      </w:r>
      <w:proofErr w:type="spellEnd"/>
      <w:r>
        <w:t xml:space="preserve"> </w:t>
      </w:r>
      <w:proofErr w:type="spellStart"/>
      <w:r>
        <w:t>montiporic</w:t>
      </w:r>
      <w:proofErr w:type="spellEnd"/>
      <w:r>
        <w:t xml:space="preserve"> acid results.   </w:t>
      </w:r>
    </w:p>
    <w:p w14:paraId="53B7F632" w14:textId="77777777" w:rsidR="00A84AB6" w:rsidRDefault="00ED50FC" w:rsidP="00753FCD">
      <w:r>
        <w:t>Be restrictive at first to see how well this approach works and what it is telling us. Group discussion is needed to interpret the preliminary results.</w:t>
      </w:r>
    </w:p>
    <w:p w14:paraId="536CB780" w14:textId="77777777" w:rsidR="00A84AB6" w:rsidRDefault="00A84AB6" w:rsidP="00753FCD"/>
    <w:p w14:paraId="0CC89374" w14:textId="77777777" w:rsidR="00A84AB6" w:rsidRDefault="00ED50FC" w:rsidP="00753FCD">
      <w:pPr>
        <w:rPr>
          <w:b/>
        </w:rPr>
      </w:pPr>
      <w:r>
        <w:rPr>
          <w:b/>
        </w:rPr>
        <w:t>Analysis of synergism</w:t>
      </w:r>
    </w:p>
    <w:p w14:paraId="05CD767A" w14:textId="77777777" w:rsidR="00A84AB6" w:rsidRDefault="00ED50FC" w:rsidP="00753FCD">
      <w:r>
        <w:t xml:space="preserve">Using the RNA-seq and metabolomic data from </w:t>
      </w:r>
      <w:proofErr w:type="spellStart"/>
      <w:r>
        <w:t>Mcap</w:t>
      </w:r>
      <w:proofErr w:type="spellEnd"/>
      <w:r>
        <w:t>, we should try to identify patterns of gene expression and metabolite accumulation that appear to be independent, additive, or synergistic under individual and combined thermal and pH stress. Can we identify genes that have dual roles or comprise distinct response pathways? This will admittedly be difficult because we expect the coral stress phenome to be very broad but this is worth trying to address I think, even if we have negative outcomes. For example, can the gene and metabolite networks be used to follow the fate of individual genes/metabolites that appear in similar or dissimilar positions under the single and double stressor regimes? Again, challenging, but worth a try. All of these approaches, work best in genetic model systems for which many/most genes and metabolic pathways are well-studied and their functions are understood under ambient and stress conditions. With corals, we will need to be careful in our interpretations.</w:t>
      </w:r>
    </w:p>
    <w:p w14:paraId="56801FE5" w14:textId="77777777" w:rsidR="00A84AB6" w:rsidRDefault="00A84AB6" w:rsidP="00753FCD"/>
    <w:p w14:paraId="0C546A10" w14:textId="77777777" w:rsidR="00A84AB6" w:rsidRDefault="00ED50FC" w:rsidP="00753FCD">
      <w:r>
        <w:t>RNASeq top modules</w:t>
      </w:r>
    </w:p>
    <w:p w14:paraId="1D75A16F" w14:textId="77777777" w:rsidR="00A84AB6" w:rsidRDefault="00ED50FC" w:rsidP="00753FCD">
      <w:r>
        <w:tab/>
        <w:t>Host</w:t>
      </w:r>
    </w:p>
    <w:p w14:paraId="44BEECF3" w14:textId="77777777" w:rsidR="00A84AB6" w:rsidRDefault="00ED50FC" w:rsidP="00753FCD">
      <w:r>
        <w:tab/>
      </w:r>
      <w:proofErr w:type="spellStart"/>
      <w:r>
        <w:t>Sym</w:t>
      </w:r>
      <w:proofErr w:type="spellEnd"/>
    </w:p>
    <w:p w14:paraId="6B950702" w14:textId="77777777" w:rsidR="00A84AB6" w:rsidRDefault="00ED50FC" w:rsidP="00753FCD">
      <w:r>
        <w:t>Metabolomics Networks</w:t>
      </w:r>
    </w:p>
    <w:p w14:paraId="4F3AC4AC" w14:textId="77777777" w:rsidR="00A84AB6" w:rsidRDefault="00ED50FC" w:rsidP="00753FCD">
      <w:r>
        <w:t>MAGI analysis with the metabolites</w:t>
      </w:r>
    </w:p>
    <w:p w14:paraId="1C97D886" w14:textId="77777777" w:rsidR="00A84AB6" w:rsidRDefault="00ED50FC" w:rsidP="00753FCD">
      <w:r>
        <w:tab/>
        <w:t>Host</w:t>
      </w:r>
    </w:p>
    <w:p w14:paraId="085A3E96" w14:textId="77777777" w:rsidR="00A84AB6" w:rsidRDefault="00ED50FC" w:rsidP="00753FCD">
      <w:r>
        <w:tab/>
      </w:r>
      <w:proofErr w:type="spellStart"/>
      <w:r>
        <w:t>Sym</w:t>
      </w:r>
      <w:proofErr w:type="spellEnd"/>
    </w:p>
    <w:p w14:paraId="091FB2EC" w14:textId="77777777" w:rsidR="00A84AB6" w:rsidRDefault="00ED50FC" w:rsidP="00753FCD">
      <w:r>
        <w:t>Interpret through multivariate physiology</w:t>
      </w:r>
    </w:p>
    <w:p w14:paraId="0FA11C9C" w14:textId="77777777" w:rsidR="00A84AB6" w:rsidRDefault="00A84AB6" w:rsidP="00753FCD">
      <w:pPr>
        <w:rPr>
          <w:b/>
        </w:rPr>
      </w:pPr>
    </w:p>
    <w:p w14:paraId="32D33D27" w14:textId="77777777" w:rsidR="00A84AB6" w:rsidRDefault="00ED50FC" w:rsidP="00753FCD">
      <w:pPr>
        <w:rPr>
          <w:b/>
        </w:rPr>
      </w:pPr>
      <w:r>
        <w:rPr>
          <w:b/>
        </w:rPr>
        <w:t>RNASeq and Metabolites involved in Reproduction</w:t>
      </w:r>
    </w:p>
    <w:p w14:paraId="6CDDC8A6" w14:textId="77777777" w:rsidR="00A84AB6" w:rsidRDefault="00ED50FC" w:rsidP="00753FCD">
      <w:r>
        <w:t>Periodicity of sex hormones in P. acuta</w:t>
      </w:r>
    </w:p>
    <w:p w14:paraId="01D0A450" w14:textId="77777777" w:rsidR="00A84AB6" w:rsidRDefault="00ED50FC" w:rsidP="00753FCD">
      <w:r>
        <w:t xml:space="preserve">Generate a graphic on timing of reproduction in </w:t>
      </w:r>
      <w:proofErr w:type="spellStart"/>
      <w:r>
        <w:t>Mcap</w:t>
      </w:r>
      <w:proofErr w:type="spellEnd"/>
      <w:r>
        <w:t xml:space="preserve"> and Pact relative to the experimental timeline? - Probably don’t need this, as spawning is finished by the time these corals were collected in the first week of September.</w:t>
      </w:r>
    </w:p>
    <w:p w14:paraId="3C3C30D5" w14:textId="77777777" w:rsidR="00A84AB6" w:rsidRDefault="00A84AB6" w:rsidP="00753FCD">
      <w:pPr>
        <w:rPr>
          <w:b/>
        </w:rPr>
      </w:pPr>
    </w:p>
    <w:p w14:paraId="6C2A35D1" w14:textId="77777777" w:rsidR="00A84AB6" w:rsidRDefault="00A84AB6" w:rsidP="00753FCD"/>
    <w:sectPr w:rsidR="00A84AB6">
      <w:footerReference w:type="default" r:id="rId1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Debashish Bhattacharya" w:date="2021-05-05T09:45:00Z" w:initials="DB">
    <w:p w14:paraId="1E3BD747" w14:textId="269B1423" w:rsidR="00791E4C" w:rsidRDefault="00791E4C">
      <w:pPr>
        <w:pStyle w:val="CommentText"/>
      </w:pPr>
      <w:r>
        <w:rPr>
          <w:rStyle w:val="CommentReference"/>
        </w:rPr>
        <w:annotationRef/>
      </w:r>
      <w:r w:rsidRPr="00791E4C">
        <w:t xml:space="preserve">Bahr KD, Tran T, Jury CP, </w:t>
      </w:r>
      <w:proofErr w:type="spellStart"/>
      <w:r w:rsidRPr="00791E4C">
        <w:t>Toonen</w:t>
      </w:r>
      <w:proofErr w:type="spellEnd"/>
      <w:r w:rsidRPr="00791E4C">
        <w:t xml:space="preserve"> RJ. Abundance, size, and survival of recruits of the reef coral Pocillopora acuta under ocean warming and acidification. </w:t>
      </w:r>
      <w:proofErr w:type="spellStart"/>
      <w:r w:rsidRPr="00791E4C">
        <w:t>PLoS</w:t>
      </w:r>
      <w:proofErr w:type="spellEnd"/>
      <w:r w:rsidRPr="00791E4C">
        <w:t xml:space="preserve"> One. 2020 Feb 4;15(2):e0228168. </w:t>
      </w:r>
      <w:proofErr w:type="spellStart"/>
      <w:r w:rsidRPr="00791E4C">
        <w:t>doi</w:t>
      </w:r>
      <w:proofErr w:type="spellEnd"/>
      <w:r w:rsidRPr="00791E4C">
        <w:t>: 10.1371/journal.pone.0228168. PMID: 32017776; PMCID: PMC6999881.</w:t>
      </w:r>
    </w:p>
  </w:comment>
  <w:comment w:id="10" w:author="Debashish Bhattacharya" w:date="2021-05-05T09:44:00Z" w:initials="DB">
    <w:p w14:paraId="507A0742" w14:textId="77777777" w:rsidR="00945105" w:rsidRDefault="00945105" w:rsidP="00945105">
      <w:pPr>
        <w:pStyle w:val="CommentText"/>
      </w:pPr>
      <w:r>
        <w:rPr>
          <w:rStyle w:val="CommentReference"/>
        </w:rPr>
        <w:annotationRef/>
      </w:r>
      <w:r w:rsidRPr="00791E4C">
        <w:t xml:space="preserve">Wall CB, Mason RAB, Ellis WR, Cunning R, Gates RD. Elevated pCO2 affects tissue biomass composition, but not calcification, in a reef coral under two light regimes. R Soc Open Sci. 2017 Nov 1;4(11):170683. </w:t>
      </w:r>
      <w:proofErr w:type="spellStart"/>
      <w:r w:rsidRPr="00791E4C">
        <w:t>doi</w:t>
      </w:r>
      <w:proofErr w:type="spellEnd"/>
      <w:r w:rsidRPr="00791E4C">
        <w:t>: 10.1098/rsos.170683. PMID: 29291059; PMCID: PMC5717633.</w:t>
      </w:r>
    </w:p>
  </w:comment>
  <w:comment w:id="13" w:author="Debashish Bhattacharya" w:date="2021-05-05T09:46:00Z" w:initials="DB">
    <w:p w14:paraId="26604507" w14:textId="41B4D6C3" w:rsidR="00791E4C" w:rsidRDefault="00791E4C">
      <w:pPr>
        <w:pStyle w:val="CommentText"/>
      </w:pPr>
      <w:r>
        <w:rPr>
          <w:rStyle w:val="CommentReference"/>
        </w:rPr>
        <w:annotationRef/>
      </w:r>
      <w:proofErr w:type="spellStart"/>
      <w:r w:rsidRPr="00791E4C">
        <w:t>Grottoli</w:t>
      </w:r>
      <w:proofErr w:type="spellEnd"/>
      <w:r w:rsidRPr="00791E4C">
        <w:t xml:space="preserve"> AG, Rodrigues LJ, </w:t>
      </w:r>
      <w:proofErr w:type="spellStart"/>
      <w:r w:rsidRPr="00791E4C">
        <w:t>Palardy</w:t>
      </w:r>
      <w:proofErr w:type="spellEnd"/>
      <w:r w:rsidRPr="00791E4C">
        <w:t xml:space="preserve"> JE. Heterotrophic plasticity and resilience in bleached corals. Nature. 2006 Apr 27;440(7088):1186-9. </w:t>
      </w:r>
      <w:proofErr w:type="spellStart"/>
      <w:r w:rsidRPr="00791E4C">
        <w:t>doi</w:t>
      </w:r>
      <w:proofErr w:type="spellEnd"/>
      <w:r w:rsidRPr="00791E4C">
        <w:t>: 10.1038/nature04565. PMID: 16641995.</w:t>
      </w:r>
    </w:p>
  </w:comment>
  <w:comment w:id="14" w:author="Debashish Bhattacharya" w:date="2021-05-05T09:47:00Z" w:initials="DB">
    <w:p w14:paraId="519FDBD8" w14:textId="4FE5B2EE" w:rsidR="00791E4C" w:rsidRDefault="00791E4C">
      <w:pPr>
        <w:pStyle w:val="CommentText"/>
      </w:pPr>
      <w:r>
        <w:rPr>
          <w:rStyle w:val="CommentReference"/>
        </w:rPr>
        <w:annotationRef/>
      </w:r>
      <w:r w:rsidRPr="00791E4C">
        <w:t xml:space="preserve">Williams A, Chiles EN, </w:t>
      </w:r>
      <w:proofErr w:type="spellStart"/>
      <w:r w:rsidRPr="00791E4C">
        <w:t>Conetta</w:t>
      </w:r>
      <w:proofErr w:type="spellEnd"/>
      <w:r w:rsidRPr="00791E4C">
        <w:t xml:space="preserve"> D, </w:t>
      </w:r>
      <w:proofErr w:type="spellStart"/>
      <w:r w:rsidRPr="00791E4C">
        <w:t>Pathmanathan</w:t>
      </w:r>
      <w:proofErr w:type="spellEnd"/>
      <w:r w:rsidRPr="00791E4C">
        <w:t xml:space="preserve"> JS, Cleves PA, Putnam HM, </w:t>
      </w:r>
      <w:proofErr w:type="spellStart"/>
      <w:r w:rsidRPr="00791E4C">
        <w:t>Su</w:t>
      </w:r>
      <w:proofErr w:type="spellEnd"/>
      <w:r w:rsidRPr="00791E4C">
        <w:t xml:space="preserve"> X, Bhattacharya D. Metabolomic shifts associated with heat stress in coral </w:t>
      </w:r>
      <w:proofErr w:type="spellStart"/>
      <w:r w:rsidRPr="00791E4C">
        <w:t>holobionts</w:t>
      </w:r>
      <w:proofErr w:type="spellEnd"/>
      <w:r w:rsidRPr="00791E4C">
        <w:t xml:space="preserve">. Sci Adv. 2021 Jan 1;7(1):eabd4210. </w:t>
      </w:r>
      <w:proofErr w:type="spellStart"/>
      <w:r w:rsidRPr="00791E4C">
        <w:t>doi</w:t>
      </w:r>
      <w:proofErr w:type="spellEnd"/>
      <w:r w:rsidRPr="00791E4C">
        <w:t>: 10.1126/sciadv.abd4210. PMID: 33523848; PMCID: PMC7775768.</w:t>
      </w:r>
    </w:p>
  </w:comment>
  <w:comment w:id="16" w:author="Debashish Bhattacharya" w:date="2021-05-13T10:20:00Z" w:initials="DB">
    <w:p w14:paraId="0D2EA880" w14:textId="37F05225" w:rsidR="00F50A4B" w:rsidRDefault="00F50A4B">
      <w:pPr>
        <w:pStyle w:val="CommentText"/>
      </w:pPr>
      <w:r>
        <w:rPr>
          <w:rStyle w:val="CommentReference"/>
        </w:rPr>
        <w:annotationRef/>
      </w:r>
      <w:r w:rsidRPr="00F50A4B">
        <w:t>National Academy of Sciences. (2004). Evolution in Hawaii: A Supplement to Teaching About Evolution and the Nature of Science, by Steve Olson. Washington, DC: The National Academies Press.</w:t>
      </w:r>
    </w:p>
  </w:comment>
  <w:comment w:id="17" w:author="Debashish Bhattacharya" w:date="2021-05-05T10:45:00Z" w:initials="DB">
    <w:p w14:paraId="7BE18E48" w14:textId="77777777" w:rsidR="00E8264E" w:rsidRDefault="00E8264E" w:rsidP="00E8264E">
      <w:pPr>
        <w:pStyle w:val="CommentText"/>
      </w:pPr>
      <w:r>
        <w:rPr>
          <w:rStyle w:val="CommentReference"/>
        </w:rPr>
        <w:annotationRef/>
      </w:r>
      <w:r w:rsidRPr="00CE3A74">
        <w:t xml:space="preserve">Cunha RL, Forsman ZH, </w:t>
      </w:r>
      <w:proofErr w:type="spellStart"/>
      <w:r w:rsidRPr="00CE3A74">
        <w:t>Belderok</w:t>
      </w:r>
      <w:proofErr w:type="spellEnd"/>
      <w:r w:rsidRPr="00CE3A74">
        <w:t xml:space="preserve"> R, Knapp ISS, Castilho R, </w:t>
      </w:r>
      <w:proofErr w:type="spellStart"/>
      <w:r w:rsidRPr="00CE3A74">
        <w:t>Toonen</w:t>
      </w:r>
      <w:proofErr w:type="spellEnd"/>
      <w:r w:rsidRPr="00CE3A74">
        <w:t xml:space="preserve"> RJ. Rare coral under the genomic microscope: timing and relationships among Hawaiian Montipora. BMC </w:t>
      </w:r>
      <w:proofErr w:type="spellStart"/>
      <w:r w:rsidRPr="00CE3A74">
        <w:t>Evol</w:t>
      </w:r>
      <w:proofErr w:type="spellEnd"/>
      <w:r w:rsidRPr="00CE3A74">
        <w:t xml:space="preserve"> Biol. 2019 Jul 24;19(1):153. </w:t>
      </w:r>
      <w:proofErr w:type="spellStart"/>
      <w:r w:rsidRPr="00CE3A74">
        <w:t>doi</w:t>
      </w:r>
      <w:proofErr w:type="spellEnd"/>
      <w:r w:rsidRPr="00CE3A74">
        <w:t>: 10.1186/s12862-019-1476-2. PMID: 31340762; PMCID: PMC6657087.</w:t>
      </w:r>
    </w:p>
  </w:comment>
  <w:comment w:id="18" w:author="Debashish Bhattacharya" w:date="2021-05-05T10:52:00Z" w:initials="DB">
    <w:p w14:paraId="6AF46D36" w14:textId="0268F2CF" w:rsidR="00E8264E" w:rsidRDefault="00E8264E">
      <w:pPr>
        <w:pStyle w:val="CommentText"/>
      </w:pPr>
      <w:r>
        <w:rPr>
          <w:rStyle w:val="CommentReference"/>
        </w:rPr>
        <w:annotationRef/>
      </w:r>
      <w:r w:rsidRPr="00E8264E">
        <w:t xml:space="preserve">Johnston EC, Forsman ZH, </w:t>
      </w:r>
      <w:proofErr w:type="spellStart"/>
      <w:r w:rsidRPr="00E8264E">
        <w:t>Flot</w:t>
      </w:r>
      <w:proofErr w:type="spellEnd"/>
      <w:r w:rsidRPr="00E8264E">
        <w:t xml:space="preserve"> JF, Schmidt-Roach S, </w:t>
      </w:r>
      <w:proofErr w:type="spellStart"/>
      <w:r w:rsidRPr="00E8264E">
        <w:t>Pinzón</w:t>
      </w:r>
      <w:proofErr w:type="spellEnd"/>
      <w:r w:rsidRPr="00E8264E">
        <w:t xml:space="preserve"> JH, Knapp ISS, </w:t>
      </w:r>
      <w:proofErr w:type="spellStart"/>
      <w:r w:rsidRPr="00E8264E">
        <w:t>Toonen</w:t>
      </w:r>
      <w:proofErr w:type="spellEnd"/>
      <w:r w:rsidRPr="00E8264E">
        <w:t xml:space="preserve"> RJ. A genomic glance through the fog of plasticity and diversification in Pocillopora. Sci Rep. 2017 Jul 20;7(1):5991. </w:t>
      </w:r>
      <w:proofErr w:type="spellStart"/>
      <w:r w:rsidRPr="00E8264E">
        <w:t>doi</w:t>
      </w:r>
      <w:proofErr w:type="spellEnd"/>
      <w:r w:rsidRPr="00E8264E">
        <w:t>: 10.1038/s41598-017-06085-3. PMID: 28729652; PMCID: PMC5519588.</w:t>
      </w:r>
    </w:p>
  </w:comment>
  <w:comment w:id="19" w:author="Debashish Bhattacharya" w:date="2021-05-13T10:48:00Z" w:initials="DB">
    <w:p w14:paraId="22B757F4" w14:textId="77777777" w:rsidR="0089544E" w:rsidRDefault="0089544E">
      <w:pPr>
        <w:pStyle w:val="CommentText"/>
      </w:pPr>
      <w:r>
        <w:rPr>
          <w:rStyle w:val="CommentReference"/>
        </w:rPr>
        <w:annotationRef/>
      </w:r>
      <w:r w:rsidRPr="00F50A4B">
        <w:t>National Academy of Sciences. (2004). Evolution in Hawaii: A Supplement to Teaching About Evolution and the Nature of Science, by Steve Olson. Washington, DC: The National Academies Press.</w:t>
      </w:r>
    </w:p>
    <w:p w14:paraId="55C6CAD5" w14:textId="77777777" w:rsidR="00B630F3" w:rsidRDefault="00B630F3">
      <w:pPr>
        <w:pStyle w:val="CommentText"/>
      </w:pPr>
    </w:p>
    <w:p w14:paraId="5CC4AF72" w14:textId="44A832DC" w:rsidR="00B630F3" w:rsidRDefault="00B630F3" w:rsidP="00B630F3">
      <w:pPr>
        <w:pStyle w:val="CommentText"/>
      </w:pPr>
      <w:r>
        <w:t>David A. Clague and G. Brent Dalrymple. The Hawaiian-emperor volcanic chain, Part I. Geologic evolution. In R.W. Decker, T.L. Wright, and P.H. Stauffer, eds. Volcanism in Hawaii, U.S. Geological Survey Professional Paper 1350:5-54, 1987.</w:t>
      </w:r>
    </w:p>
  </w:comment>
  <w:comment w:id="20" w:author="Debashish Bhattacharya" w:date="2021-05-05T09:49:00Z" w:initials="DB">
    <w:p w14:paraId="446EF8E3" w14:textId="77777777" w:rsidR="002F5018" w:rsidRPr="00437C1C" w:rsidRDefault="002F5018" w:rsidP="002F5018">
      <w:pPr>
        <w:rPr>
          <w:rFonts w:ascii="Times New Roman" w:eastAsia="Times New Roman" w:hAnsi="Times New Roman" w:cs="Times New Roman"/>
          <w:sz w:val="24"/>
          <w:szCs w:val="24"/>
          <w:lang w:val="en-US"/>
        </w:rPr>
      </w:pPr>
      <w:r>
        <w:rPr>
          <w:rStyle w:val="CommentReference"/>
        </w:rPr>
        <w:annotationRef/>
      </w:r>
      <w:r w:rsidRPr="00437C1C">
        <w:rPr>
          <w:rFonts w:ascii="Segoe UI" w:eastAsia="Times New Roman" w:hAnsi="Segoe UI" w:cs="Segoe UI"/>
          <w:color w:val="212121"/>
          <w:sz w:val="24"/>
          <w:szCs w:val="24"/>
          <w:shd w:val="clear" w:color="auto" w:fill="FFFFFF"/>
          <w:lang w:val="en-US"/>
        </w:rPr>
        <w:t xml:space="preserve">Crane NL, Nelson P, Abelson A, </w:t>
      </w:r>
      <w:proofErr w:type="spellStart"/>
      <w:r w:rsidRPr="00437C1C">
        <w:rPr>
          <w:rFonts w:ascii="Segoe UI" w:eastAsia="Times New Roman" w:hAnsi="Segoe UI" w:cs="Segoe UI"/>
          <w:color w:val="212121"/>
          <w:sz w:val="24"/>
          <w:szCs w:val="24"/>
          <w:shd w:val="clear" w:color="auto" w:fill="FFFFFF"/>
          <w:lang w:val="en-US"/>
        </w:rPr>
        <w:t>Precoda</w:t>
      </w:r>
      <w:proofErr w:type="spellEnd"/>
      <w:r w:rsidRPr="00437C1C">
        <w:rPr>
          <w:rFonts w:ascii="Segoe UI" w:eastAsia="Times New Roman" w:hAnsi="Segoe UI" w:cs="Segoe UI"/>
          <w:color w:val="212121"/>
          <w:sz w:val="24"/>
          <w:szCs w:val="24"/>
          <w:shd w:val="clear" w:color="auto" w:fill="FFFFFF"/>
          <w:lang w:val="en-US"/>
        </w:rPr>
        <w:t xml:space="preserve"> K, </w:t>
      </w:r>
      <w:proofErr w:type="spellStart"/>
      <w:r w:rsidRPr="00437C1C">
        <w:rPr>
          <w:rFonts w:ascii="Segoe UI" w:eastAsia="Times New Roman" w:hAnsi="Segoe UI" w:cs="Segoe UI"/>
          <w:color w:val="212121"/>
          <w:sz w:val="24"/>
          <w:szCs w:val="24"/>
          <w:shd w:val="clear" w:color="auto" w:fill="FFFFFF"/>
          <w:lang w:val="en-US"/>
        </w:rPr>
        <w:t>Rulmal</w:t>
      </w:r>
      <w:proofErr w:type="spellEnd"/>
      <w:r w:rsidRPr="00437C1C">
        <w:rPr>
          <w:rFonts w:ascii="Segoe UI" w:eastAsia="Times New Roman" w:hAnsi="Segoe UI" w:cs="Segoe UI"/>
          <w:color w:val="212121"/>
          <w:sz w:val="24"/>
          <w:szCs w:val="24"/>
          <w:shd w:val="clear" w:color="auto" w:fill="FFFFFF"/>
          <w:lang w:val="en-US"/>
        </w:rPr>
        <w:t xml:space="preserve"> J Jr, </w:t>
      </w:r>
      <w:proofErr w:type="spellStart"/>
      <w:r w:rsidRPr="00437C1C">
        <w:rPr>
          <w:rFonts w:ascii="Segoe UI" w:eastAsia="Times New Roman" w:hAnsi="Segoe UI" w:cs="Segoe UI"/>
          <w:color w:val="212121"/>
          <w:sz w:val="24"/>
          <w:szCs w:val="24"/>
          <w:shd w:val="clear" w:color="auto" w:fill="FFFFFF"/>
          <w:lang w:val="en-US"/>
        </w:rPr>
        <w:t>Bernardi</w:t>
      </w:r>
      <w:proofErr w:type="spellEnd"/>
      <w:r w:rsidRPr="00437C1C">
        <w:rPr>
          <w:rFonts w:ascii="Segoe UI" w:eastAsia="Times New Roman" w:hAnsi="Segoe UI" w:cs="Segoe UI"/>
          <w:color w:val="212121"/>
          <w:sz w:val="24"/>
          <w:szCs w:val="24"/>
          <w:shd w:val="clear" w:color="auto" w:fill="FFFFFF"/>
          <w:lang w:val="en-US"/>
        </w:rPr>
        <w:t xml:space="preserve"> G, Paddack M. Atoll-scale patterns in coral reef community structure: Human signatures on </w:t>
      </w:r>
      <w:proofErr w:type="spellStart"/>
      <w:r w:rsidRPr="00437C1C">
        <w:rPr>
          <w:rFonts w:ascii="Segoe UI" w:eastAsia="Times New Roman" w:hAnsi="Segoe UI" w:cs="Segoe UI"/>
          <w:color w:val="212121"/>
          <w:sz w:val="24"/>
          <w:szCs w:val="24"/>
          <w:shd w:val="clear" w:color="auto" w:fill="FFFFFF"/>
          <w:lang w:val="en-US"/>
        </w:rPr>
        <w:t>Ulithi</w:t>
      </w:r>
      <w:proofErr w:type="spellEnd"/>
      <w:r w:rsidRPr="00437C1C">
        <w:rPr>
          <w:rFonts w:ascii="Segoe UI" w:eastAsia="Times New Roman" w:hAnsi="Segoe UI" w:cs="Segoe UI"/>
          <w:color w:val="212121"/>
          <w:sz w:val="24"/>
          <w:szCs w:val="24"/>
          <w:shd w:val="clear" w:color="auto" w:fill="FFFFFF"/>
          <w:lang w:val="en-US"/>
        </w:rPr>
        <w:t xml:space="preserve"> Atoll, Micronesia. </w:t>
      </w:r>
      <w:proofErr w:type="spellStart"/>
      <w:r w:rsidRPr="00437C1C">
        <w:rPr>
          <w:rFonts w:ascii="Segoe UI" w:eastAsia="Times New Roman" w:hAnsi="Segoe UI" w:cs="Segoe UI"/>
          <w:color w:val="212121"/>
          <w:sz w:val="24"/>
          <w:szCs w:val="24"/>
          <w:shd w:val="clear" w:color="auto" w:fill="FFFFFF"/>
          <w:lang w:val="en-US"/>
        </w:rPr>
        <w:t>PLoS</w:t>
      </w:r>
      <w:proofErr w:type="spellEnd"/>
      <w:r w:rsidRPr="00437C1C">
        <w:rPr>
          <w:rFonts w:ascii="Segoe UI" w:eastAsia="Times New Roman" w:hAnsi="Segoe UI" w:cs="Segoe UI"/>
          <w:color w:val="212121"/>
          <w:sz w:val="24"/>
          <w:szCs w:val="24"/>
          <w:shd w:val="clear" w:color="auto" w:fill="FFFFFF"/>
          <w:lang w:val="en-US"/>
        </w:rPr>
        <w:t xml:space="preserve"> One. 2017 May 10;12(5):e0177083. </w:t>
      </w:r>
      <w:proofErr w:type="spellStart"/>
      <w:r w:rsidRPr="00437C1C">
        <w:rPr>
          <w:rFonts w:ascii="Segoe UI" w:eastAsia="Times New Roman" w:hAnsi="Segoe UI" w:cs="Segoe UI"/>
          <w:color w:val="212121"/>
          <w:sz w:val="24"/>
          <w:szCs w:val="24"/>
          <w:shd w:val="clear" w:color="auto" w:fill="FFFFFF"/>
          <w:lang w:val="en-US"/>
        </w:rPr>
        <w:t>doi</w:t>
      </w:r>
      <w:proofErr w:type="spellEnd"/>
      <w:r w:rsidRPr="00437C1C">
        <w:rPr>
          <w:rFonts w:ascii="Segoe UI" w:eastAsia="Times New Roman" w:hAnsi="Segoe UI" w:cs="Segoe UI"/>
          <w:color w:val="212121"/>
          <w:sz w:val="24"/>
          <w:szCs w:val="24"/>
          <w:shd w:val="clear" w:color="auto" w:fill="FFFFFF"/>
          <w:lang w:val="en-US"/>
        </w:rPr>
        <w:t>: 10.1371/journal.pone.0177083. PMID: 28489903; PMCID: PMC5425048.</w:t>
      </w:r>
    </w:p>
  </w:comment>
  <w:comment w:id="21" w:author="Debashish Bhattacharya" w:date="2021-05-05T09:51:00Z" w:initials="DB">
    <w:p w14:paraId="704F06C9" w14:textId="77777777" w:rsidR="002F5018" w:rsidRDefault="002F5018" w:rsidP="002F5018">
      <w:pPr>
        <w:pStyle w:val="CommentText"/>
      </w:pPr>
      <w:r>
        <w:rPr>
          <w:rStyle w:val="CommentReference"/>
        </w:rPr>
        <w:annotationRef/>
      </w:r>
      <w:r w:rsidRPr="00437C1C">
        <w:t xml:space="preserve">Crane, Nicole, Paddack, Michelle, Nelson, Peter, Abelson, Avigdor, </w:t>
      </w:r>
      <w:proofErr w:type="spellStart"/>
      <w:r w:rsidRPr="00437C1C">
        <w:t>Rulmal</w:t>
      </w:r>
      <w:proofErr w:type="spellEnd"/>
      <w:r w:rsidRPr="00437C1C">
        <w:t xml:space="preserve">, John, &amp; </w:t>
      </w:r>
      <w:proofErr w:type="spellStart"/>
      <w:r w:rsidRPr="00437C1C">
        <w:t>Bernardi</w:t>
      </w:r>
      <w:proofErr w:type="spellEnd"/>
      <w:r w:rsidRPr="00437C1C">
        <w:t xml:space="preserve">, Giacomo. (2016). </w:t>
      </w:r>
      <w:proofErr w:type="spellStart"/>
      <w:r w:rsidRPr="00437C1C">
        <w:t>Corallimorph</w:t>
      </w:r>
      <w:proofErr w:type="spellEnd"/>
      <w:r w:rsidRPr="00437C1C">
        <w:t xml:space="preserve"> and Montipora Reefs in </w:t>
      </w:r>
      <w:proofErr w:type="spellStart"/>
      <w:r w:rsidRPr="00437C1C">
        <w:t>Ulithi</w:t>
      </w:r>
      <w:proofErr w:type="spellEnd"/>
      <w:r w:rsidRPr="00437C1C">
        <w:t xml:space="preserve"> Atoll, Micronesia: documenting unusual reefs. Journal of the Ocean Science Foundation, 21, 10–17. http://doi.org/10.5281/zenodo.51289</w:t>
      </w:r>
    </w:p>
  </w:comment>
  <w:comment w:id="22" w:author="Hollie Putnam" w:date="2021-05-17T14:57:00Z" w:initials="HP">
    <w:p w14:paraId="1043B410" w14:textId="7D6BC900" w:rsidR="00166646" w:rsidRDefault="00166646">
      <w:pPr>
        <w:pStyle w:val="CommentText"/>
      </w:pPr>
      <w:r>
        <w:rPr>
          <w:rStyle w:val="CommentReference"/>
        </w:rPr>
        <w:annotationRef/>
      </w:r>
      <w:r>
        <w:t>Not sure this is about feeding or energy reserves.</w:t>
      </w:r>
      <w:bookmarkStart w:id="23" w:name="_GoBack"/>
      <w:bookmarkEnd w:id="2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3BD747" w15:done="0"/>
  <w15:commentEx w15:paraId="507A0742" w15:done="0"/>
  <w15:commentEx w15:paraId="26604507" w15:done="0"/>
  <w15:commentEx w15:paraId="519FDBD8" w15:done="0"/>
  <w15:commentEx w15:paraId="0D2EA880" w15:done="0"/>
  <w15:commentEx w15:paraId="7BE18E48" w15:done="0"/>
  <w15:commentEx w15:paraId="6AF46D36" w15:done="0"/>
  <w15:commentEx w15:paraId="5CC4AF72" w15:done="0"/>
  <w15:commentEx w15:paraId="446EF8E3" w15:done="0"/>
  <w15:commentEx w15:paraId="704F06C9" w15:done="0"/>
  <w15:commentEx w15:paraId="1043B4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CE7B4" w16cex:dateUtc="2021-05-05T13:45:00Z"/>
  <w16cex:commentExtensible w16cex:durableId="243CE793" w16cex:dateUtc="2021-05-05T13:44:00Z"/>
  <w16cex:commentExtensible w16cex:durableId="243CE7ED" w16cex:dateUtc="2021-05-05T13:46:00Z"/>
  <w16cex:commentExtensible w16cex:durableId="243CE81C" w16cex:dateUtc="2021-05-05T13:47:00Z"/>
  <w16cex:commentExtensible w16cex:durableId="24477BD1" w16cex:dateUtc="2021-05-13T14:20:00Z"/>
  <w16cex:commentExtensible w16cex:durableId="243CF5D6" w16cex:dateUtc="2021-05-05T14:45:00Z"/>
  <w16cex:commentExtensible w16cex:durableId="243CF782" w16cex:dateUtc="2021-05-05T14:52:00Z"/>
  <w16cex:commentExtensible w16cex:durableId="2447826F" w16cex:dateUtc="2021-05-13T14:48:00Z"/>
  <w16cex:commentExtensible w16cex:durableId="243CE8BA" w16cex:dateUtc="2021-05-05T13:49:00Z"/>
  <w16cex:commentExtensible w16cex:durableId="243CE91B" w16cex:dateUtc="2021-05-05T1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3BD747" w16cid:durableId="243CE7B4"/>
  <w16cid:commentId w16cid:paraId="507A0742" w16cid:durableId="243CE793"/>
  <w16cid:commentId w16cid:paraId="26604507" w16cid:durableId="243CE7ED"/>
  <w16cid:commentId w16cid:paraId="519FDBD8" w16cid:durableId="243CE81C"/>
  <w16cid:commentId w16cid:paraId="0D2EA880" w16cid:durableId="24477BD1"/>
  <w16cid:commentId w16cid:paraId="7BE18E48" w16cid:durableId="243CF5D6"/>
  <w16cid:commentId w16cid:paraId="6AF46D36" w16cid:durableId="243CF782"/>
  <w16cid:commentId w16cid:paraId="5CC4AF72" w16cid:durableId="2447826F"/>
  <w16cid:commentId w16cid:paraId="446EF8E3" w16cid:durableId="243CE8BA"/>
  <w16cid:commentId w16cid:paraId="704F06C9" w16cid:durableId="243CE91B"/>
  <w16cid:commentId w16cid:paraId="1043B410" w16cid:durableId="244D02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158EE" w14:textId="77777777" w:rsidR="009A21D8" w:rsidRDefault="009A21D8">
      <w:pPr>
        <w:spacing w:line="240" w:lineRule="auto"/>
      </w:pPr>
      <w:r>
        <w:separator/>
      </w:r>
    </w:p>
  </w:endnote>
  <w:endnote w:type="continuationSeparator" w:id="0">
    <w:p w14:paraId="48B5750A" w14:textId="77777777" w:rsidR="009A21D8" w:rsidRDefault="009A21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1E09B" w14:textId="77777777" w:rsidR="00A84AB6" w:rsidRDefault="00ED50FC">
    <w:pPr>
      <w:jc w:val="right"/>
    </w:pPr>
    <w:r>
      <w:fldChar w:fldCharType="begin"/>
    </w:r>
    <w:r>
      <w:instrText>PAGE</w:instrText>
    </w:r>
    <w:r>
      <w:fldChar w:fldCharType="separate"/>
    </w:r>
    <w:r w:rsidR="002D22B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A53B4" w14:textId="77777777" w:rsidR="009A21D8" w:rsidRDefault="009A21D8">
      <w:pPr>
        <w:spacing w:line="240" w:lineRule="auto"/>
      </w:pPr>
      <w:r>
        <w:separator/>
      </w:r>
    </w:p>
  </w:footnote>
  <w:footnote w:type="continuationSeparator" w:id="0">
    <w:p w14:paraId="1FCD0C18" w14:textId="77777777" w:rsidR="009A21D8" w:rsidRDefault="009A21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152FB"/>
    <w:multiLevelType w:val="multilevel"/>
    <w:tmpl w:val="650A91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lie Putnam">
    <w15:presenceInfo w15:providerId="AD" w15:userId="S::hputnam@uri.edu::b4a509c0-824e-4221-ac42-d943cfd0c27c"/>
  </w15:person>
  <w15:person w15:author="Debashish Bhattacharya">
    <w15:presenceInfo w15:providerId="AD" w15:userId="S::dbhattac@sebs.rutgers.edu::ae81daf1-08d8-4a64-a88a-ca4f7100dc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AB6"/>
    <w:rsid w:val="00035F28"/>
    <w:rsid w:val="00065519"/>
    <w:rsid w:val="00105B5C"/>
    <w:rsid w:val="00160558"/>
    <w:rsid w:val="00166646"/>
    <w:rsid w:val="001E76C5"/>
    <w:rsid w:val="002A4F89"/>
    <w:rsid w:val="002B19E1"/>
    <w:rsid w:val="002D22B8"/>
    <w:rsid w:val="002F5018"/>
    <w:rsid w:val="00312B51"/>
    <w:rsid w:val="00331228"/>
    <w:rsid w:val="00344934"/>
    <w:rsid w:val="00363D7F"/>
    <w:rsid w:val="003726EE"/>
    <w:rsid w:val="003C2564"/>
    <w:rsid w:val="00437C1C"/>
    <w:rsid w:val="004543E4"/>
    <w:rsid w:val="00485EEE"/>
    <w:rsid w:val="004D0C89"/>
    <w:rsid w:val="004D46E2"/>
    <w:rsid w:val="00556AC2"/>
    <w:rsid w:val="00571E8E"/>
    <w:rsid w:val="00584DF7"/>
    <w:rsid w:val="005A3B9C"/>
    <w:rsid w:val="005D60C9"/>
    <w:rsid w:val="0063774B"/>
    <w:rsid w:val="0067295A"/>
    <w:rsid w:val="00746F03"/>
    <w:rsid w:val="00753FCD"/>
    <w:rsid w:val="00791E4C"/>
    <w:rsid w:val="007F66E2"/>
    <w:rsid w:val="00842823"/>
    <w:rsid w:val="00866EEA"/>
    <w:rsid w:val="008748AE"/>
    <w:rsid w:val="0089544E"/>
    <w:rsid w:val="008A38FC"/>
    <w:rsid w:val="008C1023"/>
    <w:rsid w:val="008C69FE"/>
    <w:rsid w:val="008D773C"/>
    <w:rsid w:val="009144A4"/>
    <w:rsid w:val="00921514"/>
    <w:rsid w:val="00945105"/>
    <w:rsid w:val="0096550A"/>
    <w:rsid w:val="009A21D8"/>
    <w:rsid w:val="009A7BB3"/>
    <w:rsid w:val="009D47F2"/>
    <w:rsid w:val="009E3F8F"/>
    <w:rsid w:val="009E6780"/>
    <w:rsid w:val="00A63EB8"/>
    <w:rsid w:val="00A84AB6"/>
    <w:rsid w:val="00AE6635"/>
    <w:rsid w:val="00B23CFB"/>
    <w:rsid w:val="00B44944"/>
    <w:rsid w:val="00B630F3"/>
    <w:rsid w:val="00B9715F"/>
    <w:rsid w:val="00BE39BA"/>
    <w:rsid w:val="00C40480"/>
    <w:rsid w:val="00C82493"/>
    <w:rsid w:val="00C869F6"/>
    <w:rsid w:val="00CE3A74"/>
    <w:rsid w:val="00D85419"/>
    <w:rsid w:val="00D87F4F"/>
    <w:rsid w:val="00E10151"/>
    <w:rsid w:val="00E5172A"/>
    <w:rsid w:val="00E8264E"/>
    <w:rsid w:val="00E95851"/>
    <w:rsid w:val="00EC562D"/>
    <w:rsid w:val="00ED50FC"/>
    <w:rsid w:val="00F50A4B"/>
    <w:rsid w:val="00F570B6"/>
    <w:rsid w:val="00F84F04"/>
    <w:rsid w:val="00FB5973"/>
    <w:rsid w:val="00FD4387"/>
    <w:rsid w:val="00FD7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2BC60"/>
  <w15:docId w15:val="{25F76968-B873-9644-AA1F-C2E5B3490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91E4C"/>
    <w:rPr>
      <w:b/>
      <w:bCs/>
    </w:rPr>
  </w:style>
  <w:style w:type="character" w:customStyle="1" w:styleId="CommentSubjectChar">
    <w:name w:val="Comment Subject Char"/>
    <w:basedOn w:val="CommentTextChar"/>
    <w:link w:val="CommentSubject"/>
    <w:uiPriority w:val="99"/>
    <w:semiHidden/>
    <w:rsid w:val="00791E4C"/>
    <w:rPr>
      <w:b/>
      <w:bCs/>
      <w:sz w:val="20"/>
      <w:szCs w:val="20"/>
    </w:rPr>
  </w:style>
  <w:style w:type="paragraph" w:styleId="BalloonText">
    <w:name w:val="Balloon Text"/>
    <w:basedOn w:val="Normal"/>
    <w:link w:val="BalloonTextChar"/>
    <w:uiPriority w:val="99"/>
    <w:semiHidden/>
    <w:unhideWhenUsed/>
    <w:rsid w:val="0016664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6664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270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sf.io/gvhkx/" TargetMode="External"/><Relationship Id="rId13" Type="http://schemas.openxmlformats.org/officeDocument/2006/relationships/hyperlink" Target="https://paperpile.com/c/9pBnhg/4RFy" TargetMode="External"/><Relationship Id="rId18" Type="http://schemas.openxmlformats.org/officeDocument/2006/relationships/fontTable" Target="fontTable.xml"/><Relationship Id="rId3" Type="http://schemas.openxmlformats.org/officeDocument/2006/relationships/settings" Target="settings.xml"/><Relationship Id="rId21" Type="http://schemas.microsoft.com/office/2018/08/relationships/commentsExtensible" Target="commentsExtensible.xml"/><Relationship Id="rId7" Type="http://schemas.openxmlformats.org/officeDocument/2006/relationships/hyperlink" Target="https://docs.google.com/document/d/1EQtKXPAxybWeG9LPgz5mEjV0kLC8PoA571XGKSlX2ek/edit" TargetMode="Externa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hyperlink" Target="https://paperpile.com/c/9pBnhg/E4Ja"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github.com/hputnam/Coral_Stress_Phenome" TargetMode="External"/><Relationship Id="rId14" Type="http://schemas.openxmlformats.org/officeDocument/2006/relationships/hyperlink" Target="https://paperpile.com/c/9pBnhg/GH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2588</Words>
  <Characters>14754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Hollie Putnam</cp:lastModifiedBy>
  <cp:revision>3</cp:revision>
  <dcterms:created xsi:type="dcterms:W3CDTF">2021-05-13T17:13:00Z</dcterms:created>
  <dcterms:modified xsi:type="dcterms:W3CDTF">2021-05-17T20:27:00Z</dcterms:modified>
</cp:coreProperties>
</file>